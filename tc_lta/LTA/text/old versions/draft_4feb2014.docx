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w:t>
      </w:r>
      <w:r w:rsidR="00555FA6">
        <w:t>ematics</w:t>
      </w:r>
      <w:r>
        <w:t xml:space="preserve"> and Science</w:t>
      </w:r>
    </w:p>
    <w:p w:rsidR="004F1E05" w:rsidRDefault="004F1E05"/>
    <w:p w:rsidR="00C96D1B" w:rsidRPr="006F1CB7" w:rsidRDefault="001C4A62">
      <w:commentRangeStart w:id="0"/>
      <w:r w:rsidRPr="006F1CB7">
        <w:t xml:space="preserve">A majority of student attitudes toward mathematics </w:t>
      </w:r>
      <w:r w:rsidR="00FC6536">
        <w:t xml:space="preserve">and science do not change </w:t>
      </w:r>
      <w:r w:rsidRPr="006F1CB7">
        <w:t>from seventh through twelfth grad</w:t>
      </w:r>
      <w:r w:rsidR="004F1E05" w:rsidRPr="006F1CB7">
        <w:t>e</w:t>
      </w:r>
      <w:r w:rsidR="00FC6536">
        <w:t xml:space="preserve">. </w:t>
      </w:r>
      <w:r w:rsidR="006F1CB7" w:rsidRPr="006F1CB7">
        <w:t xml:space="preserve">Of the students who had less stable attitudes towards mathematics and science, changes in attitudes occurred </w:t>
      </w:r>
      <w:r w:rsidR="00FC6536">
        <w:t>prior to tenth grade. These changes in attitudes were related to outcomes such as mathematics and science achievement, STEM career attainment</w:t>
      </w:r>
      <w:ins w:id="1" w:author="knylund" w:date="2014-02-04T20:59:00Z">
        <w:r w:rsidR="005A3B90">
          <w:t>,</w:t>
        </w:r>
      </w:ins>
      <w:r w:rsidR="00FC6536">
        <w:t xml:space="preserve"> and support of science issues </w:t>
      </w:r>
      <w:r w:rsidR="006F1CB7" w:rsidRPr="006F1CB7">
        <w:t xml:space="preserve">which </w:t>
      </w:r>
      <w:r w:rsidRPr="006F1CB7">
        <w:t>emphasizes the importance of encouraging and supporting early positive attitudes.</w:t>
      </w:r>
      <w:commentRangeEnd w:id="0"/>
      <w:r w:rsidR="005A3B90">
        <w:rPr>
          <w:rStyle w:val="CommentReference"/>
        </w:rPr>
        <w:commentReference w:id="0"/>
      </w:r>
    </w:p>
    <w:p w:rsidR="008232E8" w:rsidRDefault="008232E8"/>
    <w:p w:rsidR="00580AF1" w:rsidRDefault="008556E8" w:rsidP="00D50CA1">
      <w:pPr>
        <w:ind w:firstLine="720"/>
      </w:pPr>
      <w:commentRangeStart w:id="2"/>
      <w:r>
        <w:t xml:space="preserve">There are multiple goals to </w:t>
      </w:r>
      <w:r w:rsidR="00580AF1">
        <w:t>science education reforms such as the Next Generation Science Standards</w:t>
      </w:r>
      <w:r>
        <w:t xml:space="preserve">. </w:t>
      </w:r>
      <w:commentRangeEnd w:id="2"/>
      <w:r w:rsidR="00467715">
        <w:rPr>
          <w:rStyle w:val="CommentReference"/>
        </w:rPr>
        <w:commentReference w:id="2"/>
      </w:r>
      <w:r>
        <w:t>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CC6902">
        <w:t>; National Academy of Sciences, 2011; National Science Board, 2010</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F33573" w:rsidRDefault="00F331B8" w:rsidP="006F1CB7">
      <w:pPr>
        <w:ind w:firstLine="720"/>
        <w:rPr>
          <w:ins w:id="3" w:author="knylund" w:date="2014-02-04T21:11:00Z"/>
        </w:rPr>
      </w:pPr>
      <w:r>
        <w:t xml:space="preserve">There is evidence that </w:t>
      </w:r>
      <w:r w:rsidR="008A0C3E">
        <w:t xml:space="preserve">student attitudes toward science </w:t>
      </w:r>
      <w:r>
        <w:t xml:space="preserve">can </w:t>
      </w:r>
      <w:r w:rsidR="00070FCD">
        <w:t xml:space="preserve">shift </w:t>
      </w:r>
      <w:r w:rsidR="006806F8">
        <w:t xml:space="preserve">depending on </w:t>
      </w:r>
      <w:commentRangeStart w:id="4"/>
      <w:r w:rsidR="006219CB">
        <w:t>factors such a</w:t>
      </w:r>
      <w:commentRangeEnd w:id="4"/>
      <w:r w:rsidR="005036D8">
        <w:rPr>
          <w:rStyle w:val="CommentReference"/>
        </w:rPr>
        <w:commentReference w:id="4"/>
      </w:r>
      <w:r w:rsidR="006219CB">
        <w:t xml:space="preserve">s who </w:t>
      </w:r>
      <w:r w:rsidR="00DA1EA0">
        <w:t>is teaching</w:t>
      </w:r>
      <w:r w:rsidR="00F033B4">
        <w:t>, what they are teaching</w:t>
      </w:r>
      <w:ins w:id="5" w:author="knylund" w:date="2014-02-04T21:05:00Z">
        <w:r w:rsidR="00467715">
          <w:t>,</w:t>
        </w:r>
      </w:ins>
      <w:r w:rsidR="00F033B4">
        <w:t xml:space="preserve"> and how they are teaching </w:t>
      </w:r>
      <w:r w:rsidR="00070FCD">
        <w:t>(</w:t>
      </w:r>
      <w:r w:rsidR="00E65018">
        <w:t>Atwater, Wiggins, &amp; Gardner, 1995</w:t>
      </w:r>
      <w:r w:rsidR="00821EAD">
        <w:t xml:space="preserve">; Ebenezer &amp; Zoller, 1993; </w:t>
      </w:r>
      <w:r w:rsidR="006806F8">
        <w:t>Osborne &amp; Collins, 2000; Whitfield, 1980)</w:t>
      </w:r>
      <w:ins w:id="6" w:author="knylund" w:date="2014-02-04T21:05:00Z">
        <w:r w:rsidR="00467715">
          <w:t xml:space="preserve">, each of which has been shown to be </w:t>
        </w:r>
      </w:ins>
      <w:del w:id="7" w:author="knylund" w:date="2014-02-04T21:05:00Z">
        <w:r w:rsidDel="00467715">
          <w:delText xml:space="preserve"> </w:delText>
        </w:r>
        <w:r w:rsidR="00BA3522" w:rsidDel="00467715">
          <w:delText>and</w:delText>
        </w:r>
        <w:r w:rsidDel="00467715">
          <w:delText xml:space="preserve"> are </w:delText>
        </w:r>
      </w:del>
      <w:r>
        <w:t xml:space="preserve">related to </w:t>
      </w:r>
      <w:ins w:id="8" w:author="knylund" w:date="2014-02-04T21:05:00Z">
        <w:r w:rsidR="00467715">
          <w:t xml:space="preserve">students’ </w:t>
        </w:r>
      </w:ins>
      <w:r w:rsidR="001E1837">
        <w:t xml:space="preserve">interest in STEM careers and </w:t>
      </w:r>
      <w:commentRangeStart w:id="9"/>
      <w:r w:rsidR="001E1837">
        <w:t>academic behaviors</w:t>
      </w:r>
      <w:commentRangeEnd w:id="9"/>
      <w:r w:rsidR="005036D8">
        <w:rPr>
          <w:rStyle w:val="CommentReference"/>
        </w:rPr>
        <w:commentReference w:id="9"/>
      </w:r>
      <w:r w:rsidR="001E1837">
        <w:t xml:space="preserve"> (</w:t>
      </w:r>
      <w:r w:rsidR="000262EA">
        <w:t xml:space="preserve">Atwater, Lance, Woodard, &amp; Hillsman, 2013; </w:t>
      </w:r>
      <w:r w:rsidR="006F1CB7">
        <w:t>Ing &amp; Nylund, 2013; Sadler, Sonnert, Hazari, &amp; Tai, 2012</w:t>
      </w:r>
      <w:r w:rsidR="001E1837">
        <w:t>)</w:t>
      </w:r>
      <w:r>
        <w:t xml:space="preserve">. </w:t>
      </w:r>
      <w:ins w:id="10" w:author="knylund" w:date="2014-02-04T21:06:00Z">
        <w:r w:rsidR="00467715">
          <w:t xml:space="preserve"> </w:t>
        </w:r>
        <w:proofErr w:type="gramStart"/>
        <w:r w:rsidR="00467715">
          <w:t xml:space="preserve">A large body of </w:t>
        </w:r>
      </w:ins>
      <w:del w:id="11" w:author="knylund" w:date="2014-02-04T21:06:00Z">
        <w:r w:rsidDel="00467715">
          <w:delText xml:space="preserve">There is much </w:delText>
        </w:r>
      </w:del>
      <w:r>
        <w:t xml:space="preserve">research about </w:t>
      </w:r>
      <w:r w:rsidR="00821EAD">
        <w:t xml:space="preserve">differences in </w:t>
      </w:r>
      <w:commentRangeStart w:id="12"/>
      <w:r w:rsidR="00821EAD">
        <w:t xml:space="preserve">these outcomes </w:t>
      </w:r>
      <w:commentRangeEnd w:id="12"/>
      <w:r w:rsidR="005036D8">
        <w:rPr>
          <w:rStyle w:val="CommentReference"/>
        </w:rPr>
        <w:commentReference w:id="12"/>
      </w:r>
      <w:commentRangeStart w:id="13"/>
      <w:ins w:id="14" w:author="knylund" w:date="2014-02-04T21:06:00Z">
        <w:r w:rsidR="00467715">
          <w:t>are</w:t>
        </w:r>
        <w:proofErr w:type="gramEnd"/>
        <w:r w:rsidR="00467715">
          <w:t xml:space="preserve"> </w:t>
        </w:r>
      </w:ins>
      <w:r w:rsidR="00821EAD">
        <w:t xml:space="preserve">related to </w:t>
      </w:r>
      <w:commentRangeEnd w:id="13"/>
      <w:r w:rsidR="005036D8">
        <w:rPr>
          <w:rStyle w:val="CommentReference"/>
        </w:rPr>
        <w:commentReference w:id="13"/>
      </w:r>
      <w:r w:rsidR="00821EAD">
        <w:t>student characteristics such as gender and ethnicity (Calabrese Barton, Kang, Tan, O’Neill, Bautista-Guerra, &amp; Brecklin, 2013; DeWitt, Archer, Osborne, Dillon, Willis, &amp;Wong, 2011; Fadigan &amp; Hammrich, 2004;</w:t>
      </w:r>
      <w:r w:rsidR="00F602A5">
        <w:t xml:space="preserve"> </w:t>
      </w:r>
      <w:proofErr w:type="spellStart"/>
      <w:r w:rsidR="00F602A5">
        <w:t>Weinburgh</w:t>
      </w:r>
      <w:proofErr w:type="spellEnd"/>
      <w:r w:rsidR="00F602A5">
        <w:t>, 1995</w:t>
      </w:r>
      <w:r w:rsidR="00821EAD">
        <w:t>)</w:t>
      </w:r>
      <w:r w:rsidR="001E1837">
        <w:t xml:space="preserve">. </w:t>
      </w:r>
      <w:r>
        <w:t>Yet, d</w:t>
      </w:r>
      <w:r w:rsidR="00E27DB9">
        <w:t>espite</w:t>
      </w:r>
      <w:r w:rsidR="00F033B4">
        <w:t xml:space="preserve"> calls to support early interest in science (Tai, Qi Liu, Maltese, &amp; Fan, 2006) and</w:t>
      </w:r>
      <w:r w:rsidR="00E27DB9">
        <w:t xml:space="preserve"> efforts to improve </w:t>
      </w:r>
      <w:commentRangeStart w:id="15"/>
      <w:ins w:id="16" w:author="knylund" w:date="2014-02-04T21:11:00Z">
        <w:r w:rsidR="00542441">
          <w:t xml:space="preserve">student </w:t>
        </w:r>
        <w:commentRangeEnd w:id="15"/>
        <w:r w:rsidR="00542441">
          <w:rPr>
            <w:rStyle w:val="CommentReference"/>
          </w:rPr>
          <w:commentReference w:id="15"/>
        </w:r>
      </w:ins>
      <w:r w:rsidR="001E1837">
        <w:t xml:space="preserve">interest in science such </w:t>
      </w:r>
      <w:ins w:id="17" w:author="knylund" w:date="2014-02-04T21:11:00Z">
        <w:r w:rsidR="00542441">
          <w:t xml:space="preserve">by providing </w:t>
        </w:r>
      </w:ins>
      <w:del w:id="18" w:author="knylund" w:date="2014-02-04T21:11:00Z">
        <w:r w:rsidR="001E1837" w:rsidDel="00542441">
          <w:delText xml:space="preserve">as </w:delText>
        </w:r>
      </w:del>
      <w:ins w:id="19" w:author="knylund" w:date="2014-02-04T21:11:00Z">
        <w:r w:rsidR="00542441">
          <w:t xml:space="preserve">more </w:t>
        </w:r>
      </w:ins>
      <w:r w:rsidR="00E27DB9">
        <w:t>professional development opportunities for science teachers</w:t>
      </w:r>
      <w:r w:rsidR="00F033B4">
        <w:t xml:space="preserve"> (</w:t>
      </w:r>
      <w:proofErr w:type="spellStart"/>
      <w:r w:rsidR="00F033B4">
        <w:t>Supovitz</w:t>
      </w:r>
      <w:proofErr w:type="spellEnd"/>
      <w:r w:rsidR="00F033B4">
        <w:t xml:space="preserve"> &amp; Turner, 2000)</w:t>
      </w:r>
      <w:r w:rsidR="00E27DB9">
        <w:t>, we know little about the</w:t>
      </w:r>
      <w:r w:rsidR="00DA1EA0">
        <w:t xml:space="preserve"> long-term implications of </w:t>
      </w:r>
      <w:r w:rsidR="00BA3522">
        <w:t xml:space="preserve">such efforts </w:t>
      </w:r>
      <w:r w:rsidR="0048766F">
        <w:t xml:space="preserve">to </w:t>
      </w:r>
      <w:r w:rsidR="00BA3522">
        <w:t>influence</w:t>
      </w:r>
      <w:r w:rsidR="0048766F">
        <w:t xml:space="preserve"> student attitudes.</w:t>
      </w:r>
      <w:r w:rsidR="00E27DB9">
        <w:t xml:space="preserve"> </w:t>
      </w:r>
    </w:p>
    <w:p w:rsidR="00731A5D" w:rsidRDefault="00E27DB9" w:rsidP="006F1CB7">
      <w:pPr>
        <w:ind w:firstLine="720"/>
      </w:pPr>
      <w:r>
        <w:t xml:space="preserve">This study explores </w:t>
      </w:r>
      <w:del w:id="20" w:author="knylund" w:date="2014-02-04T21:15:00Z">
        <w:r w:rsidDel="00F33573">
          <w:delText xml:space="preserve">how </w:delText>
        </w:r>
      </w:del>
      <w:ins w:id="21" w:author="knylund" w:date="2014-02-04T21:16:00Z">
        <w:r w:rsidR="00F33573">
          <w:t xml:space="preserve">the </w:t>
        </w:r>
      </w:ins>
      <w:ins w:id="22" w:author="knylund" w:date="2014-02-04T21:17:00Z">
        <w:r w:rsidR="00F33573">
          <w:t>extent</w:t>
        </w:r>
      </w:ins>
      <w:ins w:id="23" w:author="knylund" w:date="2014-02-04T21:15:00Z">
        <w:r w:rsidR="00F33573">
          <w:t xml:space="preserve"> to which student’s early </w:t>
        </w:r>
      </w:ins>
      <w:ins w:id="24" w:author="knylund" w:date="2014-02-04T21:17:00Z">
        <w:r w:rsidR="00F33573">
          <w:t>attitudes</w:t>
        </w:r>
      </w:ins>
      <w:ins w:id="25" w:author="knylund" w:date="2014-02-04T21:15:00Z">
        <w:r w:rsidR="00F33573">
          <w:t xml:space="preserve"> towards math</w:t>
        </w:r>
      </w:ins>
      <w:ins w:id="26" w:author="knylund" w:date="2014-02-04T21:17:00Z">
        <w:r w:rsidR="00F33573">
          <w:t xml:space="preserve"> and science are </w:t>
        </w:r>
      </w:ins>
      <w:r>
        <w:t>enduring and persistent</w:t>
      </w:r>
      <w:ins w:id="27" w:author="knylund" w:date="2014-02-04T21:17:00Z">
        <w:r w:rsidR="00F33573">
          <w:t xml:space="preserve">.  We achieve this by </w:t>
        </w:r>
      </w:ins>
      <w:del w:id="28" w:author="knylund" w:date="2014-02-04T21:17:00Z">
        <w:r w:rsidDel="00F33573">
          <w:delText xml:space="preserve"> early student attitudes are toward mathematics and science </w:delText>
        </w:r>
      </w:del>
      <w:r>
        <w:t xml:space="preserve">using a nationally representative, longitudinal data. </w:t>
      </w:r>
      <w:r w:rsidR="00731A5D">
        <w:t>In doing so, we</w:t>
      </w:r>
      <w:r w:rsidR="000262EA">
        <w:t xml:space="preserve"> address</w:t>
      </w:r>
      <w:r w:rsidR="003426F6">
        <w:t xml:space="preserve">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6F1CB7">
        <w:t xml:space="preserve">achievement,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del w:id="29" w:author="knylund" w:date="2014-02-04T21:13:00Z">
        <w:r w:rsidR="00C43222" w:rsidDel="00F33573">
          <w:delText xml:space="preserve">identifies </w:delText>
        </w:r>
      </w:del>
      <w:ins w:id="30" w:author="knylund" w:date="2014-02-04T21:13:00Z">
        <w:r w:rsidR="00F33573">
          <w:t>uses measures from</w:t>
        </w:r>
        <w:r w:rsidR="00F33573">
          <w:t xml:space="preserve"> </w:t>
        </w:r>
      </w:ins>
      <w:r w:rsidR="00C43222">
        <w:t xml:space="preserve">grade levels </w:t>
      </w:r>
      <w:r w:rsidR="00070FCD">
        <w:t xml:space="preserve">where student attitudes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w:t>
      </w:r>
      <w:r w:rsidR="00F745A6">
        <w:t>Annual data was collected starting in seventh grade and continuing one year beyond high school</w:t>
      </w:r>
      <w:r>
        <w:t>. Follow-up data collection efforts started in 2005 (when participants were in their mid-30’s).The cohort consists of students from 52 middle schools across the United States in 1987 (</w:t>
      </w:r>
      <w:r w:rsidRPr="00357E07">
        <w:rPr>
          <w:i/>
        </w:rPr>
        <w:t>N</w:t>
      </w:r>
      <w:r>
        <w:t xml:space="preserve"> = 3,116). Approximately 60 students were randomly selected from each school. The</w:t>
      </w:r>
      <w:r w:rsidR="00B26D6D">
        <w:t xml:space="preserve"> sample is predominantly White </w:t>
      </w:r>
      <w:r>
        <w:t xml:space="preserve">with approximately equal numbers of females (48%) and males (52%). The sample included </w:t>
      </w:r>
      <w:r w:rsidR="00B26D6D">
        <w:t>23% underrepresented students (s</w:t>
      </w:r>
      <w:r w:rsidR="00CC6902">
        <w:t xml:space="preserve">tudents who are typically underrepresented </w:t>
      </w:r>
      <w:r w:rsidR="00B26D6D">
        <w:t xml:space="preserve">in STEM fields as defined by the </w:t>
      </w:r>
      <w:r w:rsidR="00CC6902">
        <w:t xml:space="preserve">National Science Foundation, 2013). </w:t>
      </w:r>
      <w:r>
        <w:t xml:space="preserve">Thirty-one percent of the students in the sample had at least one parent who completed college, while the other 69% did not. </w:t>
      </w:r>
      <w:r w:rsidR="00361C3B">
        <w:t>By</w:t>
      </w:r>
      <w:r>
        <w:t xml:space="preserve">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w:t>
      </w:r>
      <w:r w:rsidR="005C646D">
        <w:t xml:space="preserve">student </w:t>
      </w:r>
      <w:r w:rsidR="003E17A0">
        <w:t xml:space="preserve">attitudinal data </w:t>
      </w:r>
      <w:r w:rsidR="005C646D">
        <w:t>toward mathematics and science from</w:t>
      </w:r>
      <w:r w:rsidR="00A8223B">
        <w:t xml:space="preserve"> </w:t>
      </w:r>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r w:rsidR="00A8223B">
        <w:t xml:space="preserve">LTA; Collins &amp; </w:t>
      </w:r>
      <w:proofErr w:type="spellStart"/>
      <w:r w:rsidR="00A8223B">
        <w:t>Wugalter</w:t>
      </w:r>
      <w:proofErr w:type="spellEnd"/>
      <w:r w:rsidR="00A8223B">
        <w:t>, 1992; Nylund, 2007</w:t>
      </w:r>
      <w:r w:rsidR="00CC6902">
        <w:t xml:space="preserve">; Nylund, </w:t>
      </w:r>
      <w:proofErr w:type="spellStart"/>
      <w:r w:rsidR="00CC6902">
        <w:t>Asparouhov</w:t>
      </w:r>
      <w:proofErr w:type="spellEnd"/>
      <w:r w:rsidR="00CC6902">
        <w:t xml:space="preserve">, &amp; </w:t>
      </w:r>
      <w:proofErr w:type="spellStart"/>
      <w:r w:rsidR="00CC6902">
        <w:t>Muthén</w:t>
      </w:r>
      <w:proofErr w:type="spellEnd"/>
      <w:r w:rsidR="00CC6902">
        <w:t>, 2007</w:t>
      </w:r>
      <w:r w:rsidR="00A8223B">
        <w:t xml:space="preserve">). LTA is a </w:t>
      </w:r>
      <w:r w:rsidR="001E1837">
        <w:t>longitudinal</w:t>
      </w:r>
      <w:r w:rsidR="00A8223B">
        <w:t xml:space="preserve"> model that allows for both the identification of profiles at each time point, as well as modeling change in profiles that occurred within individual</w:t>
      </w:r>
      <w:r w:rsidR="005C646D">
        <w:t>s</w:t>
      </w:r>
      <w:r w:rsidR="00A8223B">
        <w:t xml:space="preserve"> across</w:t>
      </w:r>
      <w:r w:rsidR="001E1837">
        <w:t xml:space="preserve"> time. In addition, LTA profiles can be linked to auxiliary information</w:t>
      </w:r>
      <w:r w:rsidR="005F1EC5">
        <w:t xml:space="preserve"> to describe and compare trajectory profiles</w:t>
      </w:r>
      <w:r w:rsidR="001E1837">
        <w:t>.</w:t>
      </w:r>
      <w:r w:rsidR="00C123AC">
        <w:t xml:space="preserve"> </w:t>
      </w:r>
      <w:r w:rsidR="005C646D">
        <w:t xml:space="preserve">We </w:t>
      </w:r>
      <w:r w:rsidR="00A224D0">
        <w:t>relate</w:t>
      </w:r>
      <w:r w:rsidR="00361C3B">
        <w:t>d</w:t>
      </w:r>
      <w:r w:rsidR="005F1EC5">
        <w:t xml:space="preserve"> the trajectory profiles to </w:t>
      </w:r>
      <w:r w:rsidR="00361C3B">
        <w:t xml:space="preserve">demographic information </w:t>
      </w:r>
      <w:r w:rsidR="00B030A2">
        <w:t>(ethnicity, gender) and outcomes (</w:t>
      </w:r>
      <w:r w:rsidR="0051763D">
        <w:t xml:space="preserve">student science and mathematics achievement, </w:t>
      </w:r>
      <w:r w:rsidR="00A224D0">
        <w:t xml:space="preserve">students’ </w:t>
      </w:r>
      <w:r w:rsidR="0007437F">
        <w:t xml:space="preserve">perceived interest and support of science-related issues, and </w:t>
      </w:r>
      <w:r w:rsidR="00A224D0">
        <w:t xml:space="preserve">whether or not students’ </w:t>
      </w:r>
      <w:r w:rsidR="00D6724D">
        <w:t xml:space="preserve">attained a STEM career by their </w:t>
      </w:r>
      <w:proofErr w:type="gramStart"/>
      <w:r w:rsidR="00D6724D">
        <w:t>mid-</w:t>
      </w:r>
      <w:r w:rsidR="00A224D0">
        <w:t>30’s</w:t>
      </w:r>
      <w:proofErr w:type="gramEnd"/>
      <w:r w:rsidR="00B030A2">
        <w:t>)</w:t>
      </w:r>
      <w:r w:rsidR="000262EA">
        <w:t>.</w:t>
      </w:r>
    </w:p>
    <w:p w:rsidR="002F4A07" w:rsidRDefault="002F4A07" w:rsidP="004D084B"/>
    <w:p w:rsidR="004F1E05" w:rsidRPr="00357E07" w:rsidRDefault="004F1E05" w:rsidP="00CF660F">
      <w:pPr>
        <w:jc w:val="center"/>
        <w:rPr>
          <w:b/>
        </w:rPr>
      </w:pPr>
      <w:r w:rsidRPr="00357E07">
        <w:rPr>
          <w:b/>
        </w:rPr>
        <w:t>Results and Discussion</w:t>
      </w:r>
    </w:p>
    <w:p w:rsidR="00BA3522" w:rsidRDefault="00A17F2A" w:rsidP="00A17F2A">
      <w:pPr>
        <w:ind w:firstLine="720"/>
      </w:pPr>
      <w:r>
        <w:t xml:space="preserve">Four attitudinal profiles were </w:t>
      </w:r>
      <w:r w:rsidR="000262EA">
        <w:t>identified</w:t>
      </w:r>
      <w:r>
        <w:t xml:space="preserve"> that varied in their a</w:t>
      </w:r>
      <w:r w:rsidR="002649C6">
        <w:t>ffinity towards math and science</w:t>
      </w:r>
      <w:r w:rsidR="00B030A2">
        <w:t xml:space="preserve"> (see Figure 1 for </w:t>
      </w:r>
      <w:r w:rsidR="000262EA">
        <w:t>seventh grade</w:t>
      </w:r>
      <w:r w:rsidR="00B030A2">
        <w:t xml:space="preserve"> attitudinal profile)</w:t>
      </w:r>
      <w:r w:rsidR="002649C6">
        <w:t xml:space="preserve">. </w:t>
      </w:r>
      <w:r>
        <w:t>These attitudinal profiles were labeled as: positive, qualified positive, indifferent, and dim. These labels reflect the probability of students in each class endorsing particular items. For example, as shown in Figure 1,</w:t>
      </w:r>
      <w:r w:rsidR="00B030A2">
        <w:t xml:space="preserve"> students in the positive class</w:t>
      </w:r>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w:t>
      </w:r>
    </w:p>
    <w:p w:rsidR="009169C9" w:rsidRDefault="00BA3522" w:rsidP="00BA3522">
      <w:pPr>
        <w:ind w:firstLine="720"/>
      </w:pPr>
      <w:r>
        <w:t>The</w:t>
      </w:r>
      <w:r w:rsidR="000262EA">
        <w:t xml:space="preserve"> four profiles were consistent across seventh, tenth and twelfth grade, though the relative size of each of the profiles diffe</w:t>
      </w:r>
      <w:r>
        <w:t xml:space="preserve">red and the movement of students from one profile to another also varied </w:t>
      </w:r>
      <w:r w:rsidR="000262EA">
        <w:t xml:space="preserve">(Figure 2). For example, </w:t>
      </w:r>
      <w:r w:rsidR="00A17F2A">
        <w:t>students who had positive attitude</w:t>
      </w:r>
      <w:r w:rsidR="000262EA">
        <w:t>s</w:t>
      </w:r>
      <w:r w:rsidR="00A17F2A">
        <w:t xml:space="preserve"> towards math and scienc</w:t>
      </w:r>
      <w:r w:rsidR="00B030A2">
        <w:t>e ranged in size between 26%-35</w:t>
      </w:r>
      <w:r>
        <w:t xml:space="preserve">% of the sample. </w:t>
      </w:r>
      <w:r w:rsidR="009169C9">
        <w:t xml:space="preserve">These </w:t>
      </w:r>
      <w:r w:rsidR="00361C3B">
        <w:t xml:space="preserve">attitudinal </w:t>
      </w:r>
      <w:r w:rsidR="009169C9">
        <w:t>profiles</w:t>
      </w:r>
      <w:r>
        <w:t xml:space="preserve"> and trajectories</w:t>
      </w:r>
      <w:r w:rsidR="009169C9">
        <w:t xml:space="preserve"> were consistently related to </w:t>
      </w:r>
      <w:r w:rsidR="002A724C">
        <w:t xml:space="preserve">mathematics and </w:t>
      </w:r>
      <w:r w:rsidR="009169C9">
        <w:t>science achievement. In other words, students with more positiv</w:t>
      </w:r>
      <w:r>
        <w:t>e attitudes toward science p</w:t>
      </w:r>
      <w:r w:rsidR="009169C9">
        <w:t xml:space="preserve">erformed higher on the science achievement measures at each grade level. Attitudinal profiles were </w:t>
      </w:r>
      <w:r w:rsidR="00F03ECB">
        <w:t xml:space="preserve">related to gender but not ethnicity. For example, in seventh grade, 26% of all females were in the positive </w:t>
      </w:r>
      <w:r>
        <w:t>attitudinal profile</w:t>
      </w:r>
      <w:r w:rsidR="00F03ECB">
        <w:t xml:space="preserve"> compared to 35% of males. There were more females in the qualified positive class (40%) compared to males (30%) and similar percentages of males and females in the indifferent and dim class in seventh grade. This pattern of more males in the positive attitudinal prof</w:t>
      </w:r>
      <w:r w:rsidR="00EE7537">
        <w:t>ile compared to females persisted</w:t>
      </w:r>
      <w:r w:rsidR="00F03ECB">
        <w:t xml:space="preserve"> through twelfth grade.</w:t>
      </w:r>
    </w:p>
    <w:p w:rsidR="00FB0505" w:rsidRDefault="00FB0505" w:rsidP="00A17F2A">
      <w:pPr>
        <w:pStyle w:val="ListParagraph"/>
        <w:ind w:left="0" w:firstLine="720"/>
      </w:pPr>
    </w:p>
    <w:p w:rsidR="000733A7" w:rsidRDefault="00F03ECB" w:rsidP="00A233F9">
      <w:r>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varied over time</w:t>
      </w:r>
      <w:r w:rsidR="005377AE">
        <w:t xml:space="preserve"> (Figure 2)</w:t>
      </w:r>
      <w:r w:rsidR="00CB6126">
        <w:t xml:space="preserve">. </w:t>
      </w:r>
      <w:r w:rsidR="00B709FC">
        <w:t>Attitudes are enduring and p</w:t>
      </w:r>
      <w:r>
        <w:t>ersistent for 60% of the sample</w:t>
      </w:r>
      <w:ins w:id="31" w:author="knylund" w:date="2014-02-04T21:19:00Z">
        <w:r w:rsidR="001825FA">
          <w:t>,</w:t>
        </w:r>
      </w:ins>
      <w:r>
        <w:t xml:space="preserve"> but not for the remaining 40%.</w:t>
      </w:r>
      <w:r w:rsidR="00A17F2A">
        <w:t xml:space="preserve"> </w:t>
      </w:r>
      <w:del w:id="32" w:author="knylund" w:date="2014-02-04T21:20:00Z">
        <w:r w:rsidR="005377AE" w:rsidDel="001825FA">
          <w:delText>18</w:delText>
        </w:r>
        <w:r w:rsidR="00A544F1" w:rsidDel="001825FA">
          <w:delText>%</w:delText>
        </w:r>
      </w:del>
      <w:ins w:id="33" w:author="knylund" w:date="2014-02-04T21:20:00Z">
        <w:r w:rsidR="001825FA">
          <w:t>Eighteen percent</w:t>
        </w:r>
      </w:ins>
      <w:r w:rsidR="00A544F1">
        <w:t xml:space="preserve"> of all students were consistently in the positive attitudinal profile from s</w:t>
      </w:r>
      <w:r w:rsidR="005377AE">
        <w:t>eventh through twelfth grade; 15</w:t>
      </w:r>
      <w:r w:rsidR="00A544F1">
        <w:t>% were consistently in the qualified positive attitudinal profile from sev</w:t>
      </w:r>
      <w:r w:rsidR="005377AE">
        <w:t>enth through twelfth grade and 46</w:t>
      </w:r>
      <w:r w:rsidR="00A544F1">
        <w:t>% of all students were consistently in the dim or indifferent class.</w:t>
      </w:r>
      <w:r w:rsidR="007C3A81">
        <w:t xml:space="preserve"> F</w:t>
      </w:r>
      <w:r w:rsidR="00014540">
        <w:t xml:space="preserve">or students who changed </w:t>
      </w:r>
      <w:r w:rsidR="007C3A81">
        <w:t xml:space="preserve">their attitudes </w:t>
      </w:r>
      <w:r w:rsidR="00014540">
        <w:t>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w:t>
      </w:r>
      <w:r w:rsidR="005377AE">
        <w:t xml:space="preserve"> grade. Results indicate that 66</w:t>
      </w:r>
      <w:r w:rsidR="00014540">
        <w:t xml:space="preserve">% of the students who were in the positive class in seventh grade remained </w:t>
      </w:r>
      <w:r w:rsidR="005377AE">
        <w:t>in the positive class in tenth grade. Of those who were in the positive class in seventh grade and tenth grade, 85% were still in the positive class in twelfth grade. However, the remaining 34</w:t>
      </w:r>
      <w:r w:rsidR="00014540">
        <w:t>% of the students who were in the positive class in seventh grade did not end up in the positive class in twelfth grade</w:t>
      </w:r>
      <w:r w:rsidR="00A233F9">
        <w:t xml:space="preserve">. </w:t>
      </w:r>
      <w:r w:rsidR="005377AE">
        <w:t xml:space="preserve">While this pattern is </w:t>
      </w:r>
      <w:r w:rsidR="00A233F9">
        <w:t>consistent with the notion that student attitudes toward mathematics and science tend to decline or decrease ove</w:t>
      </w:r>
      <w:r w:rsidR="005377AE">
        <w:t xml:space="preserve">r time there were also students who started off in the dim class in seventh grade but moved to more positive attitudes in tenth and twelfth grade. This </w:t>
      </w:r>
      <w:del w:id="34" w:author="knylund" w:date="2014-02-04T21:21:00Z">
        <w:r w:rsidR="00014540" w:rsidDel="00BF3251">
          <w:delText xml:space="preserve">indicates </w:delText>
        </w:r>
      </w:del>
      <w:ins w:id="35" w:author="knylund" w:date="2014-02-04T21:21:00Z">
        <w:r w:rsidR="00BF3251">
          <w:t>implies</w:t>
        </w:r>
        <w:r w:rsidR="00BF3251">
          <w:t xml:space="preserve"> </w:t>
        </w:r>
      </w:ins>
      <w:r w:rsidR="00014540">
        <w:t>that attitudes can change both in both positive and negative directions.</w:t>
      </w:r>
    </w:p>
    <w:p w:rsidR="00A233F9" w:rsidRDefault="000733A7" w:rsidP="00A233F9">
      <w:r>
        <w:tab/>
      </w:r>
      <w:ins w:id="36" w:author="knylund" w:date="2014-02-04T21:21:00Z">
        <w:r w:rsidR="00BF3251">
          <w:t xml:space="preserve">We found that there </w:t>
        </w:r>
      </w:ins>
      <w:del w:id="37" w:author="knylund" w:date="2014-02-04T21:21:00Z">
        <w:r w:rsidDel="00BF3251">
          <w:delText xml:space="preserve">There </w:delText>
        </w:r>
      </w:del>
      <w:r>
        <w:t>is greater stability in the attitudinal profiles from tenth to twelfth grades compared to seventh to</w:t>
      </w:r>
      <w:r w:rsidR="009822AA">
        <w:t xml:space="preserve"> tenth grade. For example, if 91</w:t>
      </w:r>
      <w:r>
        <w:t>% of the students who were in the dim class in tenth grade were in the dim class in twelfth grade compared to 68% of the students who were in the dim class in seventh grade and dim class in tenth grade. This suggests that as student’s prog</w:t>
      </w:r>
      <w:r w:rsidR="002649C6">
        <w:t>ress through high school</w:t>
      </w:r>
      <w:r w:rsidR="009822AA">
        <w:t>, there is greater stability in attitudes towards mathematics and science</w:t>
      </w:r>
      <w:r>
        <w:t>.</w:t>
      </w:r>
      <w:r w:rsidR="009822AA">
        <w:t xml:space="preserve"> However the early instability </w:t>
      </w:r>
      <w:r w:rsidR="00A233F9">
        <w:t>of the four attitudinal profiles is encouraging for educators in that attitudes toward mathematics and science are not necessarily consistent and thus a malleable factor that can be influenced as students’ progress through middle and high school.</w:t>
      </w:r>
    </w:p>
    <w:p w:rsidR="002649C6" w:rsidRDefault="002649C6" w:rsidP="00A233F9"/>
    <w:p w:rsidR="007C3A81" w:rsidRDefault="00192A81" w:rsidP="006D0B4B">
      <w:pPr>
        <w:ind w:firstLine="720"/>
      </w:pPr>
      <w:r>
        <w:rPr>
          <w:b/>
        </w:rPr>
        <w:t xml:space="preserve">Attitudinal trajectories </w:t>
      </w:r>
      <w:r w:rsidR="00E4673D">
        <w:rPr>
          <w:b/>
        </w:rPr>
        <w:t xml:space="preserve">related to </w:t>
      </w:r>
      <w:r w:rsidR="00E4673D" w:rsidRPr="00E4673D">
        <w:rPr>
          <w:b/>
        </w:rPr>
        <w:t>gender and ethnicity</w:t>
      </w:r>
      <w:r w:rsidR="00E4673D">
        <w:t xml:space="preserve">. </w:t>
      </w:r>
      <w:r w:rsidR="00A233F9">
        <w:t xml:space="preserve">To better understand the characteristics of students in these different </w:t>
      </w:r>
      <w:r w:rsidR="007C3A81">
        <w:t xml:space="preserve">attitudinal </w:t>
      </w:r>
      <w:r w:rsidR="00A233F9">
        <w:t>profiles we related demographic and achievement information to the different trajectories (</w:t>
      </w:r>
      <w:r w:rsidR="00B67C94">
        <w:t>see Online S</w:t>
      </w:r>
      <w:r w:rsidR="00A233F9">
        <w:t>uppleme</w:t>
      </w:r>
      <w:r w:rsidR="00B67C94">
        <w:t>ntary Materials</w:t>
      </w:r>
      <w:r w:rsidR="007C3A81">
        <w:t>). Overall, gender and ethnicity was not related to whether or not students changed their attitudinal profiles over time. For example, f</w:t>
      </w:r>
      <w:r w:rsidR="00552C14">
        <w:t>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xml:space="preserve">. </w:t>
      </w:r>
    </w:p>
    <w:p w:rsidR="00CF660F" w:rsidRDefault="00CF660F" w:rsidP="009308DC">
      <w:r>
        <w:tab/>
        <w:t xml:space="preserve">In addition to knowing which students changed their attitudes and which students did not change their attitudes, it is important to consider </w:t>
      </w:r>
      <w:r w:rsidR="007C3A81">
        <w:t>what</w:t>
      </w:r>
      <w:r>
        <w:t xml:space="preserve"> changes occurred and </w:t>
      </w:r>
      <w:r w:rsidR="007C3A81">
        <w:t>when th</w:t>
      </w:r>
      <w:r>
        <w:t>ese changes are happening more frequently for certain groups of students compared to others. Females who d</w:t>
      </w:r>
      <w:r w:rsidR="007C3A81">
        <w:t>id not change their attitudes</w:t>
      </w:r>
      <w:r>
        <w:t xml:space="preserv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w:t>
      </w:r>
      <w:r>
        <w:lastRenderedPageBreak/>
        <w:t xml:space="preserve">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r w:rsidR="007B7E97">
        <w:t xml:space="preserve"> </w:t>
      </w:r>
      <w:r w:rsidR="00C40AEC">
        <w:t>Figure 3 provides a comparison of females and males who started in the dim attitudinal profil</w:t>
      </w:r>
      <w:r w:rsidR="007A75C8">
        <w:t xml:space="preserve">e in seventh grade. Although most students continued in the dim attitudinal profile in tenth grade (66% of females and 70% of males), 8% </w:t>
      </w:r>
      <w:r w:rsidR="00C40AEC">
        <w:t xml:space="preserve">transitioned to a positive attitudinal profile in tenth grade, </w:t>
      </w:r>
      <w:r w:rsidR="007A75C8">
        <w:t xml:space="preserve">and </w:t>
      </w:r>
      <w:r w:rsidR="00C40AEC">
        <w:t xml:space="preserve">93% of </w:t>
      </w:r>
      <w:r w:rsidR="007A75C8">
        <w:t xml:space="preserve">those </w:t>
      </w:r>
      <w:r w:rsidR="00C40AEC">
        <w:t xml:space="preserve">females continued to have a positive attitude in twelfth grade </w:t>
      </w:r>
      <w:r w:rsidR="007A75C8">
        <w:t>and 86% of males continued to have a positive attitude in twelfth grade. This suggests that attitudes are fairly stable across gender and ethnicity but that changes to these early attitudes towards mathematics and science (prior to tenth grade) could be productive.</w:t>
      </w:r>
    </w:p>
    <w:p w:rsidR="007C3A81" w:rsidRDefault="007C3A81"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w:t>
      </w:r>
      <w:proofErr w:type="spellStart"/>
      <w:r w:rsidR="00B54D74">
        <w:t>Bottia</w:t>
      </w:r>
      <w:proofErr w:type="spellEnd"/>
      <w:r w:rsidR="00B54D74">
        <w:t xml:space="preserve">, Stearns, Mickelson, Moller, &amp; </w:t>
      </w:r>
      <w:proofErr w:type="spellStart"/>
      <w:r w:rsidR="00B54D74">
        <w:t>Paker</w:t>
      </w:r>
      <w:proofErr w:type="spellEnd"/>
      <w:r w:rsidR="00B54D74">
        <w:t xml:space="preserve">, 2014; </w:t>
      </w:r>
      <w:proofErr w:type="spellStart"/>
      <w:r w:rsidR="00B54D74">
        <w:t>Engberg</w:t>
      </w:r>
      <w:proofErr w:type="spellEnd"/>
      <w:r w:rsidR="00B54D74">
        <w:t xml:space="preserve"> &amp; </w:t>
      </w:r>
      <w:proofErr w:type="spellStart"/>
      <w:r w:rsidR="00B54D74">
        <w:t>Wolniak</w:t>
      </w:r>
      <w:proofErr w:type="spellEnd"/>
      <w:r w:rsidR="00B54D74">
        <w:t>, 2013; Tai, Qi Liu, Maltese, &amp; Fan, 2006</w:t>
      </w:r>
      <w:r w:rsidR="00AD3F66">
        <w:t>)</w:t>
      </w:r>
      <w:r w:rsidR="00430CF9">
        <w:t xml:space="preserve">. </w:t>
      </w:r>
      <w:r w:rsidR="005A6D4A">
        <w:t xml:space="preserve">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w:t>
      </w:r>
      <w:r w:rsidR="007C3A81">
        <w:t xml:space="preserve">to pursue </w:t>
      </w:r>
      <w:r w:rsidR="00A67D64">
        <w:t xml:space="preserve">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1A4583" w:rsidRDefault="00E4673D" w:rsidP="002649C6">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w:t>
      </w:r>
      <w:r w:rsidR="00F416C3">
        <w:t>medical or environmental issues</w:t>
      </w:r>
      <w:r w:rsidR="00B030A2">
        <w:t xml:space="preserve"> (</w:t>
      </w:r>
      <w:r w:rsidR="00C40AEC">
        <w:t>Feinstein, Allen, &amp; Jenkins, 2013</w:t>
      </w:r>
      <w:r w:rsidR="00B030A2">
        <w:t>)</w:t>
      </w:r>
      <w:r w:rsidR="00F416C3">
        <w:t>.</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w:t>
      </w:r>
      <w:r w:rsidR="00C40AEC">
        <w:t xml:space="preserve">ey actually pursue STEM careers. Students who started with positive attitudes in seventh grade but transitioned to less positive attitudes were not supportive of science in twelfth grade (38% who started high and ended low; 22% who started high and ended </w:t>
      </w:r>
      <w:commentRangeStart w:id="38"/>
      <w:r w:rsidR="00C40AEC">
        <w:t>medium</w:t>
      </w:r>
      <w:commentRangeEnd w:id="38"/>
      <w:r w:rsidR="00BF3251">
        <w:rPr>
          <w:rStyle w:val="CommentReference"/>
        </w:rPr>
        <w:commentReference w:id="38"/>
      </w:r>
      <w:r w:rsidR="00C40AEC">
        <w:t>).</w:t>
      </w:r>
    </w:p>
    <w:p w:rsidR="00C40AEC" w:rsidRDefault="00C40AEC" w:rsidP="002649C6">
      <w:pPr>
        <w:ind w:firstLine="720"/>
      </w:pPr>
    </w:p>
    <w:p w:rsidR="00945B87" w:rsidRDefault="00FA42EC" w:rsidP="00D6724D">
      <w:pPr>
        <w:ind w:firstLine="720"/>
        <w:rPr>
          <w:ins w:id="39" w:author="knylund" w:date="2014-02-04T21:25:00Z"/>
        </w:rPr>
      </w:pPr>
      <w:r>
        <w:t>These r</w:t>
      </w:r>
      <w:r w:rsidR="004459B9">
        <w:t xml:space="preserve">esults highlight the importance of supporting </w:t>
      </w:r>
      <w:ins w:id="40" w:author="knylund" w:date="2014-02-04T21:22:00Z">
        <w:r w:rsidR="00BF3251">
          <w:t>the development of early positive attitudes</w:t>
        </w:r>
      </w:ins>
      <w:ins w:id="41" w:author="knylund" w:date="2014-02-04T21:23:00Z">
        <w:r w:rsidR="00BF3251">
          <w:t xml:space="preserve"> towards mathematics and science</w:t>
        </w:r>
      </w:ins>
      <w:ins w:id="42" w:author="knylund" w:date="2014-02-04T21:22:00Z">
        <w:r w:rsidR="00BF3251">
          <w:t xml:space="preserve"> </w:t>
        </w:r>
      </w:ins>
      <w:r w:rsidR="00DA1EA0">
        <w:t xml:space="preserve">and </w:t>
      </w:r>
      <w:ins w:id="43" w:author="knylund" w:date="2014-02-04T21:22:00Z">
        <w:r w:rsidR="00BF3251">
          <w:t xml:space="preserve">making effort to </w:t>
        </w:r>
      </w:ins>
      <w:r w:rsidR="00DA1EA0">
        <w:t xml:space="preserve">sustaining </w:t>
      </w:r>
      <w:del w:id="44" w:author="knylund" w:date="2014-02-04T21:23:00Z">
        <w:r w:rsidR="004459B9" w:rsidDel="00BF3251">
          <w:delText xml:space="preserve">early </w:delText>
        </w:r>
        <w:r w:rsidR="002F4A07" w:rsidDel="00BF3251">
          <w:delText>attitud</w:delText>
        </w:r>
        <w:r w:rsidR="00670B0C" w:rsidDel="00BF3251">
          <w:delText>es</w:delText>
        </w:r>
        <w:r w:rsidR="004459B9" w:rsidDel="00BF3251">
          <w:delText xml:space="preserve"> in mathematics and science</w:delText>
        </w:r>
      </w:del>
      <w:ins w:id="45" w:author="knylund" w:date="2014-02-04T21:23:00Z">
        <w:r w:rsidR="00BF3251">
          <w:t xml:space="preserve">these efforts through </w:t>
        </w:r>
        <w:r w:rsidR="00BF3251">
          <w:lastRenderedPageBreak/>
          <w:t>high school</w:t>
        </w:r>
      </w:ins>
      <w:r w:rsidR="004459B9">
        <w:t xml:space="preserve">. </w:t>
      </w:r>
      <w:r w:rsidR="006222D3">
        <w:t xml:space="preserve">Prior research suggests that differences in achievement </w:t>
      </w:r>
      <w:r w:rsidR="000848F9">
        <w:t>do</w:t>
      </w:r>
      <w:r w:rsidR="006222D3">
        <w:t xml:space="preserve"> not </w:t>
      </w:r>
      <w:r w:rsidR="000848F9">
        <w:t xml:space="preserve">fully </w:t>
      </w:r>
      <w:del w:id="46" w:author="knylund" w:date="2014-02-04T21:24:00Z">
        <w:r w:rsidR="000848F9" w:rsidDel="00945B87">
          <w:delText xml:space="preserve">account </w:delText>
        </w:r>
      </w:del>
      <w:ins w:id="47" w:author="knylund" w:date="2014-02-04T21:24:00Z">
        <w:r w:rsidR="00945B87">
          <w:t>explain</w:t>
        </w:r>
        <w:r w:rsidR="00945B87">
          <w:t xml:space="preserve"> </w:t>
        </w:r>
      </w:ins>
      <w:del w:id="48" w:author="knylund" w:date="2014-02-04T21:24:00Z">
        <w:r w:rsidR="000848F9" w:rsidDel="00945B87">
          <w:delText xml:space="preserve">for </w:delText>
        </w:r>
      </w:del>
      <w:ins w:id="49" w:author="knylund" w:date="2014-02-04T21:24:00Z">
        <w:r w:rsidR="00945B87">
          <w:t xml:space="preserve">the </w:t>
        </w:r>
        <w:proofErr w:type="spellStart"/>
        <w:r w:rsidR="00945B87">
          <w:t>discrpencies</w:t>
        </w:r>
        <w:proofErr w:type="spellEnd"/>
        <w:r w:rsidR="00945B87">
          <w:t xml:space="preserve"> we see in </w:t>
        </w:r>
      </w:ins>
      <w:del w:id="50" w:author="knylund" w:date="2014-02-04T21:24:00Z">
        <w:r w:rsidR="006222D3" w:rsidDel="00945B87">
          <w:delText xml:space="preserve">differences in </w:delText>
        </w:r>
      </w:del>
      <w:r w:rsidR="006222D3">
        <w:t>STEM career attainment (</w:t>
      </w:r>
      <w:proofErr w:type="spellStart"/>
      <w:r w:rsidR="006222D3">
        <w:t>Riegle</w:t>
      </w:r>
      <w:proofErr w:type="spellEnd"/>
      <w:r w:rsidR="006222D3">
        <w:t xml:space="preserve">-Crumb, King, </w:t>
      </w:r>
      <w:proofErr w:type="spellStart"/>
      <w:r w:rsidR="006222D3">
        <w:t>Grodsky</w:t>
      </w:r>
      <w:proofErr w:type="spellEnd"/>
      <w:r w:rsidR="006222D3">
        <w:t>, &amp; Muller, 2012) and that other factors, such as attitudes towards mathematics and science can influence interest and persistence in STEM careers (Simpson &amp; Oliver 1985). In this study, we found that for a majority of students, attitudes towards mathematics and science were fairly consistent or resistant to change from seventh through twelfth grade. However, we also found that it</w:t>
      </w:r>
      <w:r w:rsidR="00E904C3">
        <w:t xml:space="preserve"> </w:t>
      </w:r>
      <w:r w:rsidR="006222D3">
        <w:t>wa</w:t>
      </w:r>
      <w:r w:rsidR="00E904C3">
        <w:t>s also not a guarantee that an early positive attitude will sustain through high school</w:t>
      </w:r>
      <w:r w:rsidR="00B54D74">
        <w:t xml:space="preserve"> (</w:t>
      </w:r>
      <w:r w:rsidR="00293888">
        <w:t xml:space="preserve">Osborne, Simon, &amp; Collins, 2003; </w:t>
      </w:r>
      <w:r w:rsidR="00B54D74">
        <w:t>Sadler, Sonnert, Hazari, &amp; Tai, 2012)</w:t>
      </w:r>
      <w:r w:rsidR="00E904C3">
        <w:t>. In fact, it is more l</w:t>
      </w:r>
      <w:r w:rsidR="006222D3">
        <w:t xml:space="preserve">ikely that student’s attitudes change the most between seventh and tenth grade but do not change after tenth grade </w:t>
      </w:r>
      <w:r w:rsidR="006219CB">
        <w:t>(</w:t>
      </w:r>
      <w:proofErr w:type="spellStart"/>
      <w:r w:rsidR="006219CB">
        <w:t>Aschbacher</w:t>
      </w:r>
      <w:proofErr w:type="spellEnd"/>
      <w:r w:rsidR="006219CB">
        <w:t>, Li, &amp; Roth, 2010).</w:t>
      </w:r>
      <w:r w:rsidR="000733A7">
        <w:t xml:space="preserve"> </w:t>
      </w:r>
    </w:p>
    <w:p w:rsidR="00315C80" w:rsidRDefault="009018E6" w:rsidP="00D6724D">
      <w:pPr>
        <w:ind w:firstLine="720"/>
      </w:pPr>
      <w:r>
        <w:t xml:space="preserve">The consistency of these findings across demographic characteristics </w:t>
      </w:r>
      <w:r w:rsidR="00315C80">
        <w:t>suggest</w:t>
      </w:r>
      <w:r>
        <w:t>s</w:t>
      </w:r>
      <w:r w:rsidR="00315C80">
        <w:t xml:space="preserve"> that student attitudes can change </w:t>
      </w:r>
      <w:r w:rsidR="00FF0296">
        <w:t>but as</w:t>
      </w:r>
      <w:r w:rsidR="00315C80">
        <w:t xml:space="preserve"> students get older, t</w:t>
      </w:r>
      <w:bookmarkStart w:id="51" w:name="_GoBack"/>
      <w:bookmarkEnd w:id="51"/>
      <w:r w:rsidR="00315C80">
        <w:t>he</w:t>
      </w:r>
      <w:r w:rsidR="002F4A07">
        <w:t>y are less likely</w:t>
      </w:r>
      <w:r w:rsidR="000E5643">
        <w:t xml:space="preserve"> to change their </w:t>
      </w:r>
      <w:r w:rsidR="006222D3">
        <w:t>attitudes</w:t>
      </w:r>
      <w:r w:rsidR="000E5643">
        <w:t xml:space="preserve">. Thus, it is important to consider not just </w:t>
      </w:r>
      <w:del w:id="52" w:author="knylund" w:date="2014-02-04T21:25:00Z">
        <w:r w:rsidR="000E5643" w:rsidDel="00945B87">
          <w:delText xml:space="preserve">whether </w:delText>
        </w:r>
      </w:del>
      <w:ins w:id="53" w:author="knylund" w:date="2014-02-04T21:25:00Z">
        <w:r w:rsidR="00945B87">
          <w:t>to be concerned with a student’s attitude a given grade level, but a more nuanced look at</w:t>
        </w:r>
      </w:ins>
      <w:ins w:id="54" w:author="knylund" w:date="2014-02-04T21:26:00Z">
        <w:r w:rsidR="00945B87">
          <w:t xml:space="preserve"> t</w:t>
        </w:r>
      </w:ins>
      <w:ins w:id="55" w:author="knylund" w:date="2014-02-04T21:25:00Z">
        <w:r w:rsidR="00945B87">
          <w:t xml:space="preserve">he </w:t>
        </w:r>
        <w:r w:rsidR="00945B87">
          <w:t xml:space="preserve"> </w:t>
        </w:r>
      </w:ins>
      <w:del w:id="56" w:author="knylund" w:date="2014-02-04T21:26:00Z">
        <w:r w:rsidR="000E5643" w:rsidDel="00945B87">
          <w:delText xml:space="preserve">or not a student has a particular </w:delText>
        </w:r>
      </w:del>
      <w:r w:rsidR="000E5643">
        <w:t xml:space="preserve">attitudinal profile </w:t>
      </w:r>
      <w:del w:id="57" w:author="knylund" w:date="2014-02-04T21:26:00Z">
        <w:r w:rsidR="000E5643" w:rsidDel="00945B87">
          <w:delText xml:space="preserve">in a single grade level but to look </w:delText>
        </w:r>
      </w:del>
      <w:r w:rsidR="000E5643">
        <w:t>across multiple years to better understand where students are coming from and where they can go.</w:t>
      </w:r>
      <w:ins w:id="58" w:author="knylund" w:date="2014-02-04T22:22:00Z">
        <w:r w:rsidR="006853E4">
          <w:t xml:space="preserve">  In </w:t>
        </w:r>
      </w:ins>
      <w:ins w:id="59" w:author="knylund" w:date="2014-02-04T22:23:00Z">
        <w:r w:rsidR="006853E4">
          <w:t xml:space="preserve">addition, we have shown that </w:t>
        </w:r>
      </w:ins>
      <w:del w:id="60" w:author="knylund" w:date="2014-02-04T22:23:00Z">
        <w:r w:rsidR="000E5643" w:rsidDel="006853E4">
          <w:delText xml:space="preserve"> </w:delText>
        </w:r>
        <w:r w:rsidDel="006853E4">
          <w:delText>A</w:delText>
        </w:r>
      </w:del>
      <w:ins w:id="61" w:author="knylund" w:date="2014-02-04T22:23:00Z">
        <w:r w:rsidR="006853E4">
          <w:t>a</w:t>
        </w:r>
      </w:ins>
      <w:r>
        <w:t xml:space="preserve">ttitudinal profiles </w:t>
      </w:r>
      <w:del w:id="62" w:author="knylund" w:date="2014-02-04T22:23:00Z">
        <w:r w:rsidDel="006853E4">
          <w:delText xml:space="preserve">were </w:delText>
        </w:r>
      </w:del>
      <w:ins w:id="63" w:author="knylund" w:date="2014-02-04T22:23:00Z">
        <w:r w:rsidR="006853E4">
          <w:t>are in fact</w:t>
        </w:r>
        <w:r w:rsidR="006853E4">
          <w:t xml:space="preserve"> </w:t>
        </w:r>
      </w:ins>
      <w:r>
        <w:t>related to outcomes such as achievement. We note that although</w:t>
      </w:r>
      <w:ins w:id="64" w:author="knylund" w:date="2014-02-04T22:44:00Z">
        <w:r w:rsidR="00BA21B2">
          <w:t xml:space="preserve"> while</w:t>
        </w:r>
      </w:ins>
      <w:r>
        <w:t xml:space="preserve"> o</w:t>
      </w:r>
      <w:r w:rsidR="000E5643">
        <w:t xml:space="preserve">ne </w:t>
      </w:r>
      <w:ins w:id="65" w:author="knylund" w:date="2014-02-04T22:44:00Z">
        <w:r w:rsidR="00BA21B2">
          <w:t xml:space="preserve">notable </w:t>
        </w:r>
      </w:ins>
      <w:r w:rsidR="000E5643">
        <w:t>goal is to encourage and support more students to be qualified to pursue STEM careers</w:t>
      </w:r>
      <w:ins w:id="66" w:author="knylund" w:date="2014-02-04T22:44:00Z">
        <w:r w:rsidR="00BA21B2">
          <w:t>,</w:t>
        </w:r>
      </w:ins>
      <w:r w:rsidR="000E5643">
        <w:t xml:space="preserve"> </w:t>
      </w:r>
      <w:r w:rsidR="00FF0296">
        <w:t xml:space="preserve">another </w:t>
      </w:r>
      <w:ins w:id="67" w:author="knylund" w:date="2014-02-04T22:44:00Z">
        <w:r w:rsidR="00BA21B2">
          <w:t xml:space="preserve">equally </w:t>
        </w:r>
      </w:ins>
      <w:r w:rsidR="00FF0296">
        <w:t xml:space="preserve">important goal is to </w:t>
      </w:r>
      <w:r w:rsidR="000E5643">
        <w:t>create a more informed general public who supports scientific innovations.</w:t>
      </w:r>
      <w:r w:rsidR="00FF0296">
        <w:t xml:space="preserve"> </w:t>
      </w:r>
      <w:r>
        <w:t>Thus, s</w:t>
      </w:r>
      <w:r w:rsidR="00FF0296">
        <w:t xml:space="preserve">upporting and sustaining early </w:t>
      </w:r>
      <w:r>
        <w:t xml:space="preserve">positive </w:t>
      </w:r>
      <w:r w:rsidR="00FF0296">
        <w:t xml:space="preserve">attitudes toward mathematics and science </w:t>
      </w:r>
      <w:del w:id="68" w:author="knylund" w:date="2014-02-04T22:44:00Z">
        <w:r w:rsidR="00FF0296" w:rsidDel="00BA21B2">
          <w:delText>is necessary</w:delText>
        </w:r>
      </w:del>
      <w:ins w:id="69" w:author="knylund" w:date="2014-02-04T22:44:00Z">
        <w:r w:rsidR="00BA21B2">
          <w:t xml:space="preserve">provides an avenue to pursue </w:t>
        </w:r>
      </w:ins>
      <w:del w:id="70" w:author="knylund" w:date="2014-02-04T22:44:00Z">
        <w:r w:rsidR="00FF0296" w:rsidDel="00BA21B2">
          <w:delText xml:space="preserve"> to achieve </w:delText>
        </w:r>
      </w:del>
      <w:r w:rsidR="00FF0296">
        <w:t>both of these goals.</w:t>
      </w:r>
    </w:p>
    <w:p w:rsidR="00315C80" w:rsidRDefault="00315C80"/>
    <w:p w:rsidR="000E5643" w:rsidRDefault="000E5643"/>
    <w:p w:rsidR="00CB6126" w:rsidRDefault="00CB6126"/>
    <w:p w:rsidR="00A17F2A" w:rsidRDefault="00A17F2A">
      <w:pPr>
        <w:rPr>
          <w:u w:val="single"/>
        </w:rPr>
      </w:pPr>
      <w:r>
        <w:rPr>
          <w:u w:val="single"/>
        </w:rPr>
        <w:br w:type="page"/>
      </w:r>
    </w:p>
    <w:p w:rsidR="004F1E05" w:rsidRDefault="004F1E05"/>
    <w:p w:rsidR="00A17F2A" w:rsidRDefault="00A17F2A"/>
    <w:p w:rsidR="002649C6" w:rsidRDefault="002649C6"/>
    <w:p w:rsidR="002649C6" w:rsidRDefault="005377AE">
      <w:r w:rsidRPr="005377AE">
        <w:rPr>
          <w:noProof/>
        </w:rPr>
        <w:drawing>
          <wp:inline distT="0" distB="0" distL="0" distR="0" wp14:anchorId="6B31F09A" wp14:editId="75E8281F">
            <wp:extent cx="5785147" cy="42039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47" cy="4203916"/>
                    </a:xfrm>
                    <a:prstGeom prst="rect">
                      <a:avLst/>
                    </a:prstGeom>
                  </pic:spPr>
                </pic:pic>
              </a:graphicData>
            </a:graphic>
          </wp:inline>
        </w:drawing>
      </w:r>
    </w:p>
    <w:p w:rsidR="00986FB2" w:rsidRPr="007146E1" w:rsidRDefault="00986FB2">
      <w:proofErr w:type="gramStart"/>
      <w:r w:rsidRPr="007146E1">
        <w:rPr>
          <w:i/>
        </w:rPr>
        <w:t>Figure 1</w:t>
      </w:r>
      <w:r w:rsidR="001C4A62">
        <w:t>.</w:t>
      </w:r>
      <w:proofErr w:type="gramEnd"/>
      <w:r w:rsidR="001C4A62">
        <w:t xml:space="preserve"> </w:t>
      </w:r>
      <w:r w:rsidR="00E65018">
        <w:t>Item probability profiles by latent class attitudinal profile in grade 7.</w:t>
      </w:r>
    </w:p>
    <w:p w:rsidR="007146E1" w:rsidRDefault="007146E1">
      <w:pPr>
        <w:rPr>
          <w:u w:val="single"/>
        </w:rPr>
      </w:pPr>
      <w:r>
        <w:rPr>
          <w:u w:val="single"/>
        </w:rPr>
        <w:br w:type="page"/>
      </w:r>
    </w:p>
    <w:p w:rsidR="00CB6126" w:rsidRDefault="00CB6126">
      <w:pPr>
        <w:rPr>
          <w:u w:val="single"/>
        </w:rPr>
      </w:pPr>
    </w:p>
    <w:p w:rsidR="007B7E97" w:rsidRDefault="007B7E97">
      <w:pPr>
        <w:rPr>
          <w:u w:val="single"/>
        </w:rPr>
      </w:pPr>
      <w:r w:rsidRPr="007B7E97">
        <w:rPr>
          <w:noProof/>
        </w:rPr>
        <w:drawing>
          <wp:inline distT="0" distB="0" distL="0" distR="0" wp14:anchorId="665827EB" wp14:editId="5F00498C">
            <wp:extent cx="5785147" cy="420391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5147" cy="4203916"/>
                    </a:xfrm>
                    <a:prstGeom prst="rect">
                      <a:avLst/>
                    </a:prstGeom>
                  </pic:spPr>
                </pic:pic>
              </a:graphicData>
            </a:graphic>
          </wp:inline>
        </w:drawing>
      </w:r>
    </w:p>
    <w:p w:rsidR="00986FB2" w:rsidRDefault="00986FB2" w:rsidP="00986FB2">
      <w:proofErr w:type="gramStart"/>
      <w:r w:rsidRPr="007146E1">
        <w:rPr>
          <w:i/>
        </w:rPr>
        <w:t>Figure 2</w:t>
      </w:r>
      <w:r>
        <w:t>.</w:t>
      </w:r>
      <w:proofErr w:type="gramEnd"/>
      <w:r>
        <w:t xml:space="preserve"> Percent of students in each attitudinal profile in grade 7, 10 and 12. The numbers above the arrows indicate the path from one year to the next for the most likely attitudinal profile.</w:t>
      </w:r>
      <w:r w:rsidR="00E65018">
        <w:t xml:space="preserve"> For example, 31% of students in grade 7 were in the </w:t>
      </w:r>
      <w:r w:rsidR="00E65018" w:rsidRPr="00E65018">
        <w:rPr>
          <w:i/>
        </w:rPr>
        <w:t>Positive</w:t>
      </w:r>
      <w:r w:rsidR="00E65018">
        <w:t xml:space="preserve"> attitudinal profiles and 66% of those students were also in the </w:t>
      </w:r>
      <w:r w:rsidR="00E65018" w:rsidRPr="00E65018">
        <w:rPr>
          <w:i/>
        </w:rPr>
        <w:t>Positive</w:t>
      </w:r>
      <w:r w:rsidR="00E65018">
        <w:t xml:space="preserve"> attitudinal profile in grade 10.</w:t>
      </w:r>
    </w:p>
    <w:p w:rsidR="002649C6" w:rsidRDefault="002649C6"/>
    <w:p w:rsidR="002649C6" w:rsidRDefault="002649C6"/>
    <w:p w:rsidR="007146E1" w:rsidRDefault="007146E1">
      <w:pPr>
        <w:rPr>
          <w:u w:val="single"/>
        </w:rPr>
      </w:pPr>
      <w:r>
        <w:rPr>
          <w:u w:val="single"/>
        </w:rPr>
        <w:br w:type="page"/>
      </w:r>
    </w:p>
    <w:p w:rsidR="00804902" w:rsidRDefault="0080490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23AC" w:rsidTr="00C123AC">
        <w:tc>
          <w:tcPr>
            <w:tcW w:w="4788" w:type="dxa"/>
          </w:tcPr>
          <w:p w:rsidR="00C123AC" w:rsidRDefault="00C123AC">
            <w:r w:rsidRPr="00C123AC">
              <w:t>Females</w:t>
            </w:r>
          </w:p>
          <w:p w:rsidR="00C123AC" w:rsidRPr="00C123AC" w:rsidRDefault="00C123AC">
            <w:r w:rsidRPr="00C123AC">
              <w:rPr>
                <w:noProof/>
              </w:rPr>
              <w:drawing>
                <wp:inline distT="0" distB="0" distL="0" distR="0" wp14:anchorId="29125E45" wp14:editId="40B751D0">
                  <wp:extent cx="2801073" cy="210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9446" cy="2099583"/>
                          </a:xfrm>
                          <a:prstGeom prst="rect">
                            <a:avLst/>
                          </a:prstGeom>
                        </pic:spPr>
                      </pic:pic>
                    </a:graphicData>
                  </a:graphic>
                </wp:inline>
              </w:drawing>
            </w:r>
          </w:p>
        </w:tc>
        <w:tc>
          <w:tcPr>
            <w:tcW w:w="4788" w:type="dxa"/>
          </w:tcPr>
          <w:p w:rsidR="00C123AC" w:rsidRDefault="00C123AC">
            <w:r w:rsidRPr="00C123AC">
              <w:t>Males</w:t>
            </w:r>
          </w:p>
          <w:p w:rsidR="00C123AC" w:rsidRPr="00C123AC" w:rsidRDefault="007A75C8">
            <w:r w:rsidRPr="007A75C8">
              <w:rPr>
                <w:noProof/>
              </w:rPr>
              <w:drawing>
                <wp:inline distT="0" distB="0" distL="0" distR="0" wp14:anchorId="53CA5CBF" wp14:editId="1554F078">
                  <wp:extent cx="2760133" cy="2070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0987" cy="2070740"/>
                          </a:xfrm>
                          <a:prstGeom prst="rect">
                            <a:avLst/>
                          </a:prstGeom>
                        </pic:spPr>
                      </pic:pic>
                    </a:graphicData>
                  </a:graphic>
                </wp:inline>
              </w:drawing>
            </w:r>
          </w:p>
        </w:tc>
      </w:tr>
    </w:tbl>
    <w:p w:rsidR="00986FB2" w:rsidRPr="002649C6" w:rsidRDefault="00986FB2" w:rsidP="00986FB2">
      <w:proofErr w:type="gramStart"/>
      <w:r w:rsidRPr="007146E1">
        <w:rPr>
          <w:i/>
        </w:rPr>
        <w:t>Figure 3</w:t>
      </w:r>
      <w:r>
        <w:t>.</w:t>
      </w:r>
      <w:proofErr w:type="gramEnd"/>
      <w:r>
        <w:t xml:space="preserve"> </w:t>
      </w:r>
      <w:proofErr w:type="gramStart"/>
      <w:r>
        <w:t xml:space="preserve">Percent of females and males in each attitudinal profile in </w:t>
      </w:r>
      <w:r w:rsidR="001C4A62">
        <w:t>g</w:t>
      </w:r>
      <w:r>
        <w:t>rade 7, 10 and 12.</w:t>
      </w:r>
      <w:proofErr w:type="gramEnd"/>
      <w:r>
        <w:t xml:space="preserve"> The numbers in the circles represent the percent of students in each profile for that particular year. The numbers above the arrows represent the percent of students who moved from one attitudinal profile to another for students who were in the </w:t>
      </w:r>
      <w:r w:rsidRPr="00E65018">
        <w:rPr>
          <w:i/>
        </w:rPr>
        <w:t>Dim</w:t>
      </w:r>
      <w:r>
        <w:t xml:space="preserve"> attitudinal profile in </w:t>
      </w:r>
      <w:r w:rsidR="001C4A62">
        <w:t>g</w:t>
      </w:r>
      <w:r>
        <w:t>rade 7.</w:t>
      </w:r>
    </w:p>
    <w:p w:rsidR="00C123AC" w:rsidRDefault="00C123AC">
      <w:pPr>
        <w:rPr>
          <w:u w:val="single"/>
        </w:rPr>
      </w:pPr>
    </w:p>
    <w:p w:rsidR="00C123AC" w:rsidRDefault="00C123AC">
      <w:pPr>
        <w:rPr>
          <w:u w:val="single"/>
        </w:rPr>
      </w:pPr>
    </w:p>
    <w:p w:rsidR="00070FCD" w:rsidRDefault="00070FCD"/>
    <w:p w:rsidR="00CB6126" w:rsidRDefault="00CB6126"/>
    <w:p w:rsidR="00AD3F66" w:rsidRDefault="00AD3F66">
      <w:r>
        <w:br w:type="page"/>
      </w:r>
    </w:p>
    <w:p w:rsidR="00145809" w:rsidRPr="00E65018" w:rsidRDefault="00070FCD" w:rsidP="00E65018">
      <w:pPr>
        <w:jc w:val="center"/>
        <w:rPr>
          <w:b/>
        </w:rPr>
      </w:pPr>
      <w:r w:rsidRPr="00E65018">
        <w:rPr>
          <w:b/>
        </w:rPr>
        <w:lastRenderedPageBreak/>
        <w:t>References</w:t>
      </w:r>
    </w:p>
    <w:p w:rsidR="006806F8" w:rsidRDefault="006806F8" w:rsidP="008C5C92">
      <w:pPr>
        <w:ind w:left="720" w:hanging="720"/>
      </w:pP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w:t>
      </w:r>
      <w:r w:rsidRPr="00E65018">
        <w:rPr>
          <w:i/>
        </w:rPr>
        <w:t>Journal of Research in Science Teaching</w:t>
      </w:r>
      <w:r>
        <w:t xml:space="preserve">, </w:t>
      </w:r>
      <w:r w:rsidRPr="00E65018">
        <w:rPr>
          <w:i/>
        </w:rPr>
        <w:t>47</w:t>
      </w:r>
      <w:r w:rsidR="00E65018" w:rsidRPr="00E65018">
        <w:t>(5)</w:t>
      </w:r>
      <w:r w:rsidRPr="00E65018">
        <w:t xml:space="preserve">, </w:t>
      </w:r>
      <w:r>
        <w:t>564–582.</w:t>
      </w:r>
    </w:p>
    <w:p w:rsidR="000262EA" w:rsidRDefault="000262EA" w:rsidP="00D13E2E">
      <w:pPr>
        <w:ind w:left="720" w:hanging="720"/>
      </w:pPr>
      <w:proofErr w:type="gramStart"/>
      <w:r>
        <w:t>Atwater, M. M., Lance, J., Woodard, U., &amp; Hillman, N. (2013).</w:t>
      </w:r>
      <w:proofErr w:type="gramEnd"/>
      <w:r>
        <w:t xml:space="preserve"> Race and ethnicity: Powerful forecasters of science learning and performance. </w:t>
      </w:r>
      <w:r w:rsidRPr="000262EA">
        <w:rPr>
          <w:i/>
        </w:rPr>
        <w:t>Theory into Practice</w:t>
      </w:r>
      <w:r>
        <w:t xml:space="preserve">, </w:t>
      </w:r>
      <w:r w:rsidRPr="000262EA">
        <w:rPr>
          <w:i/>
        </w:rPr>
        <w:t>52</w:t>
      </w:r>
      <w:r>
        <w:t>(1), 6-13.</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w:t>
      </w:r>
      <w:r w:rsidRPr="00E65018">
        <w:rPr>
          <w:i/>
        </w:rPr>
        <w:t>Journal of Research in Science Teaching</w:t>
      </w:r>
      <w:r>
        <w:t xml:space="preserve">, </w:t>
      </w:r>
      <w:r w:rsidRPr="00E65018">
        <w:rPr>
          <w:i/>
        </w:rPr>
        <w:t>32</w:t>
      </w:r>
      <w:r w:rsidR="00E65018">
        <w:t xml:space="preserve">(6), </w:t>
      </w:r>
      <w:r>
        <w:t>665–677.</w:t>
      </w:r>
    </w:p>
    <w:p w:rsidR="00B54D74" w:rsidRDefault="00B54D74" w:rsidP="00D13E2E">
      <w:pPr>
        <w:ind w:left="720" w:hanging="720"/>
      </w:pPr>
      <w:proofErr w:type="spellStart"/>
      <w:r>
        <w:t>Bottia</w:t>
      </w:r>
      <w:proofErr w:type="spellEnd"/>
      <w:r>
        <w:t>, M., Stearns, E., Mickelson, R., &amp; Moller, S. (</w:t>
      </w:r>
      <w:commentRangeStart w:id="71"/>
      <w:r>
        <w:t>2014</w:t>
      </w:r>
      <w:commentRangeEnd w:id="71"/>
      <w:r w:rsidR="005A3B90">
        <w:rPr>
          <w:rStyle w:val="CommentReference"/>
        </w:rPr>
        <w:commentReference w:id="71"/>
      </w:r>
      <w:r>
        <w:t xml:space="preserve">). Do experiences of inspiration/reinforcement and preparation during high school increase the likelihood of declaring a STEM major? </w:t>
      </w:r>
      <w:proofErr w:type="gramStart"/>
      <w:r w:rsidRPr="000262EA">
        <w:rPr>
          <w:i/>
        </w:rPr>
        <w:t>Teachers College Record</w:t>
      </w:r>
      <w:r>
        <w:t>.</w:t>
      </w:r>
      <w:proofErr w:type="gramEnd"/>
    </w:p>
    <w:p w:rsidR="00821EAD" w:rsidRDefault="00821EAD" w:rsidP="008C5C92">
      <w:pPr>
        <w:ind w:left="720" w:hanging="720"/>
      </w:pPr>
      <w:proofErr w:type="gramStart"/>
      <w:r>
        <w:t>Calabrese Barton, A., Kang, H., Tan, E., O’Neill, T. B., Bautista-Guerra, J., &amp; Brecklin, C. (2013).</w:t>
      </w:r>
      <w:proofErr w:type="gramEnd"/>
      <w:r>
        <w:t xml:space="preserve"> </w:t>
      </w:r>
      <w:proofErr w:type="gramStart"/>
      <w:r>
        <w:t>Crafting a future in science: Tracing middle school girls’ identity work over time and space.</w:t>
      </w:r>
      <w:proofErr w:type="gramEnd"/>
      <w:r>
        <w:t xml:space="preserve"> </w:t>
      </w:r>
      <w:r w:rsidRPr="00821EAD">
        <w:rPr>
          <w:i/>
        </w:rPr>
        <w:t>American Educational Research Journal</w:t>
      </w:r>
      <w:r>
        <w:t xml:space="preserve">, </w:t>
      </w:r>
      <w:r w:rsidRPr="00821EAD">
        <w:rPr>
          <w:i/>
        </w:rPr>
        <w:t>50</w:t>
      </w:r>
      <w:r>
        <w:t>(1), 37-75.</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w:t>
      </w:r>
      <w:r w:rsidRPr="000262EA">
        <w:rPr>
          <w:i/>
        </w:rPr>
        <w:t>Journal of Research on Science Teaching</w:t>
      </w:r>
      <w:r>
        <w:t xml:space="preserve">, </w:t>
      </w:r>
      <w:r w:rsidRPr="000262EA">
        <w:rPr>
          <w:i/>
        </w:rPr>
        <w:t>32</w:t>
      </w:r>
      <w:r>
        <w:t>, 243–257.</w:t>
      </w:r>
    </w:p>
    <w:p w:rsidR="00A8223B" w:rsidRPr="00A8223B" w:rsidRDefault="00A8223B" w:rsidP="00D13E2E">
      <w:pPr>
        <w:ind w:left="720" w:hanging="720"/>
        <w:rPr>
          <w:rFonts w:cs="Times New Roman"/>
          <w:szCs w:val="24"/>
        </w:rPr>
      </w:pPr>
      <w:proofErr w:type="gramStart"/>
      <w:r w:rsidRPr="00C123AC">
        <w:rPr>
          <w:rFonts w:cs="Times New Roman"/>
          <w:color w:val="000000"/>
          <w:szCs w:val="24"/>
        </w:rPr>
        <w:t xml:space="preserve">Collins, L.M. &amp; </w:t>
      </w:r>
      <w:proofErr w:type="spellStart"/>
      <w:r w:rsidRPr="00C123AC">
        <w:rPr>
          <w:rFonts w:cs="Times New Roman"/>
          <w:color w:val="000000"/>
          <w:szCs w:val="24"/>
        </w:rPr>
        <w:t>Wugalter</w:t>
      </w:r>
      <w:proofErr w:type="spellEnd"/>
      <w:r w:rsidRPr="00C123AC">
        <w:rPr>
          <w:rFonts w:cs="Times New Roman"/>
          <w:color w:val="000000"/>
          <w:szCs w:val="24"/>
        </w:rPr>
        <w:t>, S.E. (1992).</w:t>
      </w:r>
      <w:proofErr w:type="gramEnd"/>
      <w:r w:rsidRPr="00C123AC">
        <w:rPr>
          <w:rFonts w:cs="Times New Roman"/>
          <w:color w:val="000000"/>
          <w:szCs w:val="24"/>
        </w:rPr>
        <w:t xml:space="preserve"> Latent class models for stage-sequential dynamic latent variables. </w:t>
      </w:r>
      <w:r w:rsidRPr="000262EA">
        <w:rPr>
          <w:rFonts w:cs="Times New Roman"/>
          <w:i/>
          <w:color w:val="000000"/>
          <w:szCs w:val="24"/>
        </w:rPr>
        <w:t>Multivariate Behavioral Research</w:t>
      </w:r>
      <w:r w:rsidRPr="00C123AC">
        <w:rPr>
          <w:rFonts w:cs="Times New Roman"/>
          <w:color w:val="000000"/>
          <w:szCs w:val="24"/>
        </w:rPr>
        <w:t xml:space="preserve">, </w:t>
      </w:r>
      <w:r w:rsidRPr="000262EA">
        <w:rPr>
          <w:rFonts w:cs="Times New Roman"/>
          <w:i/>
          <w:color w:val="000000"/>
          <w:szCs w:val="24"/>
        </w:rPr>
        <w:t>27</w:t>
      </w:r>
      <w:r w:rsidRPr="00C123AC">
        <w:rPr>
          <w:rFonts w:cs="Times New Roman"/>
          <w:color w:val="000000"/>
          <w:szCs w:val="24"/>
        </w:rPr>
        <w:t>, 131-157.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xml:space="preserve">, B., &amp;Wong, B. (2011). High aspirations but low progression: The science aspirations-careers paradox among minority ethnic students. </w:t>
      </w:r>
      <w:r w:rsidRPr="00821EAD">
        <w:rPr>
          <w:i/>
        </w:rPr>
        <w:t>International Journal of Science and Mathematics Education</w:t>
      </w:r>
      <w:r>
        <w:t xml:space="preserve">, </w:t>
      </w:r>
      <w:r w:rsidRPr="00821EAD">
        <w:rPr>
          <w:i/>
        </w:rPr>
        <w:t>9</w:t>
      </w:r>
      <w:r w:rsidR="00821EAD" w:rsidRPr="00821EAD">
        <w:t>(2)</w:t>
      </w:r>
      <w:r w:rsidRPr="00821EAD">
        <w:t xml:space="preserve">, </w:t>
      </w:r>
      <w:r>
        <w:t>243–271.</w:t>
      </w:r>
    </w:p>
    <w:p w:rsidR="000663AC" w:rsidRDefault="000663AC" w:rsidP="008C5C92">
      <w:pPr>
        <w:ind w:left="720" w:hanging="720"/>
      </w:pPr>
      <w:proofErr w:type="gramStart"/>
      <w:r>
        <w:t>Ebenezer, J. V., &amp; Zoller, U. (1993).</w:t>
      </w:r>
      <w:proofErr w:type="gramEnd"/>
      <w:r>
        <w:t xml:space="preserve"> Grade 10 students’ perceptions of and attitudes toward</w:t>
      </w:r>
      <w:r w:rsidR="008C5C92">
        <w:t xml:space="preserve"> </w:t>
      </w:r>
      <w:r>
        <w:t xml:space="preserve">science teaching and school science. </w:t>
      </w:r>
      <w:r w:rsidRPr="00821EAD">
        <w:rPr>
          <w:i/>
        </w:rPr>
        <w:t>Journal of Research in Science Teaching</w:t>
      </w:r>
      <w:r>
        <w:t xml:space="preserve">, </w:t>
      </w:r>
      <w:r w:rsidRPr="00821EAD">
        <w:rPr>
          <w:i/>
        </w:rPr>
        <w:t>30</w:t>
      </w:r>
      <w:r w:rsidR="00821EAD" w:rsidRPr="00821EAD">
        <w:t>(2)</w:t>
      </w:r>
      <w:r w:rsidRPr="00821EAD">
        <w:t xml:space="preserve">, </w:t>
      </w:r>
      <w:r>
        <w:t>175–186</w:t>
      </w:r>
      <w:r w:rsidR="0048766F">
        <w:t>.</w:t>
      </w:r>
    </w:p>
    <w:p w:rsidR="00B54D74" w:rsidRDefault="00B54D74" w:rsidP="008C5C92">
      <w:pPr>
        <w:ind w:left="720" w:hanging="720"/>
      </w:pPr>
      <w:proofErr w:type="spellStart"/>
      <w:proofErr w:type="gramStart"/>
      <w:r>
        <w:t>Engberg</w:t>
      </w:r>
      <w:proofErr w:type="spellEnd"/>
      <w:r>
        <w:t xml:space="preserve">, M. E., &amp; </w:t>
      </w:r>
      <w:proofErr w:type="spellStart"/>
      <w:r>
        <w:t>Wolniak</w:t>
      </w:r>
      <w:proofErr w:type="spellEnd"/>
      <w:r>
        <w:t>, G. C. (2013).</w:t>
      </w:r>
      <w:proofErr w:type="gramEnd"/>
      <w:r>
        <w:t xml:space="preserve"> </w:t>
      </w:r>
      <w:proofErr w:type="gramStart"/>
      <w:r>
        <w:t>College student pathways to the STEM disciplines.</w:t>
      </w:r>
      <w:proofErr w:type="gramEnd"/>
      <w:r>
        <w:t xml:space="preserve"> </w:t>
      </w:r>
      <w:r w:rsidRPr="00821EAD">
        <w:rPr>
          <w:i/>
        </w:rPr>
        <w:t>Teachers College Record</w:t>
      </w:r>
      <w:r>
        <w:t xml:space="preserve">, </w:t>
      </w:r>
      <w:r w:rsidRPr="00821EAD">
        <w:rPr>
          <w:i/>
        </w:rPr>
        <w:t>115</w:t>
      </w:r>
      <w:r>
        <w:t>(1), 1-27.</w:t>
      </w:r>
    </w:p>
    <w:p w:rsidR="00D13E2E" w:rsidRDefault="00D13E2E" w:rsidP="00D13E2E">
      <w:pPr>
        <w:ind w:left="720" w:hanging="720"/>
      </w:pPr>
      <w:proofErr w:type="gramStart"/>
      <w:r>
        <w:t>Fadigan, K. A., &amp; Hammrich,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w:t>
      </w:r>
      <w:r w:rsidRPr="00821EAD">
        <w:rPr>
          <w:i/>
        </w:rPr>
        <w:t>Journal of Research in Science Teaching</w:t>
      </w:r>
      <w:r>
        <w:t xml:space="preserve">, </w:t>
      </w:r>
      <w:r w:rsidRPr="00821EAD">
        <w:rPr>
          <w:i/>
        </w:rPr>
        <w:t>41</w:t>
      </w:r>
      <w:r w:rsidR="00821EAD">
        <w:t>(8)</w:t>
      </w:r>
      <w:r>
        <w:t>,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w:t>
      </w:r>
      <w:r w:rsidRPr="00821EAD">
        <w:rPr>
          <w:i/>
        </w:rPr>
        <w:t>Science</w:t>
      </w:r>
      <w:r>
        <w:t xml:space="preserve">, </w:t>
      </w:r>
      <w:r w:rsidRPr="00821EAD">
        <w:rPr>
          <w:i/>
        </w:rPr>
        <w:t>340</w:t>
      </w:r>
      <w:r w:rsidRPr="0048766F">
        <w:t>(6130),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w:t>
      </w:r>
      <w:r w:rsidRPr="00821EAD">
        <w:rPr>
          <w:i/>
        </w:rPr>
        <w:t>Science</w:t>
      </w:r>
      <w:r>
        <w:t xml:space="preserve">, </w:t>
      </w:r>
      <w:r w:rsidRPr="00821EAD">
        <w:rPr>
          <w:i/>
        </w:rPr>
        <w:t>341</w:t>
      </w:r>
      <w:r>
        <w:t>(6153), 1455-1456.</w:t>
      </w:r>
    </w:p>
    <w:p w:rsidR="006F1CB7" w:rsidRDefault="006F1CB7" w:rsidP="008C5C92">
      <w:pPr>
        <w:ind w:left="720" w:hanging="720"/>
      </w:pPr>
      <w:proofErr w:type="gramStart"/>
      <w:r>
        <w:t>Ing, M., &amp; Nylund-Gibson, K. (2013).</w:t>
      </w:r>
      <w:proofErr w:type="gramEnd"/>
      <w:r>
        <w:t xml:space="preserve"> </w:t>
      </w:r>
      <w:proofErr w:type="gramStart"/>
      <w:r>
        <w:t>Linking early science and mathematics attitudes to long-term science, technology, engineering, and mathematics career attainment: Latent class analysis with proximal and distal outcomes.</w:t>
      </w:r>
      <w:proofErr w:type="gramEnd"/>
      <w:r>
        <w:t xml:space="preserve"> </w:t>
      </w:r>
      <w:r w:rsidRPr="00821EAD">
        <w:rPr>
          <w:i/>
        </w:rPr>
        <w:t>Educational Research and Evaluation</w:t>
      </w:r>
      <w:r>
        <w:t xml:space="preserve">, </w:t>
      </w:r>
      <w:r w:rsidRPr="00821EAD">
        <w:rPr>
          <w:i/>
        </w:rPr>
        <w:t>19</w:t>
      </w:r>
      <w:r>
        <w:t>(6), 510-524.</w:t>
      </w:r>
    </w:p>
    <w:p w:rsidR="0048766F" w:rsidRDefault="0048766F" w:rsidP="0048766F">
      <w:pPr>
        <w:ind w:left="720" w:hanging="720"/>
      </w:pPr>
      <w:r>
        <w:t>Mill</w:t>
      </w:r>
      <w:r w:rsidR="00CC6902">
        <w:t xml:space="preserve">er, J. D. (2010). </w:t>
      </w:r>
      <w:proofErr w:type="gramStart"/>
      <w:r w:rsidR="00CC6902" w:rsidRPr="00CC6902">
        <w:rPr>
          <w:i/>
        </w:rPr>
        <w:t>Longitudinal Study of American Y</w:t>
      </w:r>
      <w:r w:rsidRPr="00CC6902">
        <w:rPr>
          <w:i/>
        </w:rPr>
        <w:t>outh, 1987–1994, and 2007</w:t>
      </w:r>
      <w:r>
        <w:t>.</w:t>
      </w:r>
      <w:proofErr w:type="gramEnd"/>
      <w:r>
        <w:t xml:space="preserve"> Ann Arbor, MI: Inter-</w:t>
      </w:r>
      <w:r w:rsidR="00CC6902">
        <w:t>U</w:t>
      </w:r>
      <w:r>
        <w:t>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w:t>
      </w:r>
      <w:r w:rsidRPr="00CC6902">
        <w:rPr>
          <w:i/>
        </w:rPr>
        <w:t>Peabody Journal of Education</w:t>
      </w:r>
      <w:r>
        <w:t xml:space="preserve">, </w:t>
      </w:r>
      <w:r w:rsidRPr="00CC6902">
        <w:rPr>
          <w:i/>
        </w:rPr>
        <w:t>87</w:t>
      </w:r>
      <w:r w:rsidR="00CC6902" w:rsidRPr="00CC6902">
        <w:t>(1)</w:t>
      </w:r>
      <w:r w:rsidRPr="00CC6902">
        <w:t xml:space="preserve">, </w:t>
      </w:r>
      <w:r>
        <w:t>26-45.</w:t>
      </w:r>
    </w:p>
    <w:p w:rsidR="006C742F" w:rsidRDefault="006C742F" w:rsidP="006C742F">
      <w:pPr>
        <w:ind w:left="720" w:hanging="720"/>
      </w:pPr>
      <w:proofErr w:type="gramStart"/>
      <w:r>
        <w:t>National Academy of Sciences.</w:t>
      </w:r>
      <w:proofErr w:type="gramEnd"/>
      <w:r>
        <w:t xml:space="preserve"> (2011). </w:t>
      </w:r>
      <w:r w:rsidRPr="00CC6902">
        <w:rPr>
          <w:i/>
        </w:rPr>
        <w:t>Expanding underrepresented minority participation: America’s science and technology talent at the crossroads</w:t>
      </w:r>
      <w:r>
        <w:t>. Washington, DC: Author.</w:t>
      </w:r>
    </w:p>
    <w:p w:rsidR="006C742F" w:rsidRDefault="006C742F" w:rsidP="006C742F">
      <w:pPr>
        <w:ind w:left="720" w:hanging="720"/>
      </w:pPr>
      <w:proofErr w:type="gramStart"/>
      <w:r>
        <w:lastRenderedPageBreak/>
        <w:t>National Science Board.</w:t>
      </w:r>
      <w:proofErr w:type="gramEnd"/>
      <w:r>
        <w:t xml:space="preserve"> (2010). </w:t>
      </w:r>
      <w:proofErr w:type="gramStart"/>
      <w:r w:rsidRPr="00CC6902">
        <w:rPr>
          <w:i/>
        </w:rPr>
        <w:t>Preparing</w:t>
      </w:r>
      <w:proofErr w:type="gramEnd"/>
      <w:r w:rsidRPr="00CC6902">
        <w:rPr>
          <w:i/>
        </w:rPr>
        <w:t xml:space="preserve"> the next generation of STEM innovators: Identifying and developing our nation’s human capital</w:t>
      </w:r>
      <w:r>
        <w:t>. Arlington, VA: National Science Foundation.</w:t>
      </w:r>
    </w:p>
    <w:p w:rsidR="006C742F" w:rsidRDefault="006C742F" w:rsidP="006C742F">
      <w:pPr>
        <w:ind w:left="720" w:hanging="720"/>
      </w:pPr>
      <w:proofErr w:type="gramStart"/>
      <w:r>
        <w:t>National Science Foundation.</w:t>
      </w:r>
      <w:proofErr w:type="gramEnd"/>
      <w:r>
        <w:t xml:space="preserve"> (2013). </w:t>
      </w:r>
      <w:r w:rsidRPr="00CC6902">
        <w:rPr>
          <w:i/>
        </w:rPr>
        <w:t>Women, minorities, and persons with disabilities in science and engineering: 2013</w:t>
      </w:r>
      <w:r>
        <w:t xml:space="preserve"> (NSF 13–304). Arlington, VA: National Science Foundation.</w:t>
      </w:r>
    </w:p>
    <w:p w:rsidR="00B54D74" w:rsidRDefault="00B54D74" w:rsidP="00D13E2E">
      <w:pPr>
        <w:ind w:left="720" w:hanging="720"/>
      </w:pPr>
      <w:r>
        <w:t xml:space="preserve">Nylund, K. (2007). </w:t>
      </w:r>
      <w:r w:rsidRPr="00CC6902">
        <w:rPr>
          <w:i/>
        </w:rPr>
        <w:t>Latent transition analysis: Modeling extensions and an application t</w:t>
      </w:r>
      <w:r w:rsidR="00293888" w:rsidRPr="00CC6902">
        <w:rPr>
          <w:i/>
        </w:rPr>
        <w:t>o peer victimization</w:t>
      </w:r>
      <w:r w:rsidR="00293888">
        <w:t xml:space="preserve">. </w:t>
      </w:r>
      <w:proofErr w:type="gramStart"/>
      <w:r w:rsidR="00293888">
        <w:t>(Unpublished doctoral d</w:t>
      </w:r>
      <w:r>
        <w:t>issertation</w:t>
      </w:r>
      <w:r w:rsidR="00293888">
        <w:t>)</w:t>
      </w:r>
      <w:r>
        <w:t>.</w:t>
      </w:r>
      <w:proofErr w:type="gramEnd"/>
      <w:r>
        <w:t xml:space="preserve"> </w:t>
      </w:r>
      <w:proofErr w:type="gramStart"/>
      <w:r>
        <w:t>Universit</w:t>
      </w:r>
      <w:r w:rsidR="00293888">
        <w:t>y of California, Los Angeles; Los Angeles, CA.</w:t>
      </w:r>
      <w:proofErr w:type="gramEnd"/>
    </w:p>
    <w:p w:rsidR="00D13E2E" w:rsidRDefault="00D13E2E" w:rsidP="00D13E2E">
      <w:pPr>
        <w:ind w:left="720" w:hanging="720"/>
      </w:pPr>
      <w:proofErr w:type="gramStart"/>
      <w:r>
        <w:t xml:space="preserve">Nylund,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w:t>
      </w:r>
      <w:r w:rsidRPr="00CC6902">
        <w:rPr>
          <w:i/>
        </w:rPr>
        <w:t>Structural Equation Modeling: A Multidisciplinary Journal</w:t>
      </w:r>
      <w:r>
        <w:t xml:space="preserve">, </w:t>
      </w:r>
      <w:r w:rsidRPr="00CC6902">
        <w:rPr>
          <w:i/>
        </w:rPr>
        <w:t>14</w:t>
      </w:r>
      <w:r w:rsidR="00CC6902">
        <w:t>(4)</w:t>
      </w:r>
      <w:r>
        <w:t>, 535–569.</w:t>
      </w:r>
    </w:p>
    <w:p w:rsidR="000663AC" w:rsidRDefault="000663AC" w:rsidP="008C5C92">
      <w:pPr>
        <w:ind w:left="720" w:hanging="720"/>
      </w:pPr>
      <w:r>
        <w:t>Osborne, J., Simon, S., &amp; Collins, S. (2003). Attitudes toward scienc</w:t>
      </w:r>
      <w:r w:rsidR="001B2834">
        <w:t>e</w:t>
      </w:r>
      <w:r>
        <w:t>: A review of the literature and its implications.</w:t>
      </w:r>
      <w:r w:rsidRPr="00CC6902">
        <w:rPr>
          <w:i/>
        </w:rPr>
        <w:t xml:space="preserve"> International Journal of Science Education</w:t>
      </w:r>
      <w:r>
        <w:t xml:space="preserve">, </w:t>
      </w:r>
      <w:r w:rsidRPr="00CC6902">
        <w:rPr>
          <w:i/>
        </w:rPr>
        <w:t>25</w:t>
      </w:r>
      <w:r>
        <w:t>(9),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w:t>
      </w:r>
      <w:r w:rsidRPr="006222D3">
        <w:rPr>
          <w:i/>
        </w:rPr>
        <w:t>American Educational Research Journal</w:t>
      </w:r>
      <w:r>
        <w:t xml:space="preserve">, </w:t>
      </w:r>
      <w:r w:rsidRPr="006222D3">
        <w:rPr>
          <w:i/>
        </w:rPr>
        <w:t>49</w:t>
      </w:r>
      <w:r>
        <w:t>, 1048–1073.</w:t>
      </w:r>
    </w:p>
    <w:p w:rsidR="000E5591" w:rsidRDefault="000E5591" w:rsidP="00D13E2E">
      <w:pPr>
        <w:ind w:left="720" w:hanging="720"/>
      </w:pPr>
      <w:proofErr w:type="gramStart"/>
      <w:r>
        <w:t>Sadler, P. M., Sonnert, G., Hazari, Z., &amp; Tai, R. (2012).</w:t>
      </w:r>
      <w:proofErr w:type="gramEnd"/>
      <w:r>
        <w:t xml:space="preserve"> Stability and volatility of STEM career interest in high school: A gender study. </w:t>
      </w:r>
      <w:r w:rsidRPr="006222D3">
        <w:rPr>
          <w:i/>
        </w:rPr>
        <w:t>Science Education</w:t>
      </w:r>
      <w:r>
        <w:t xml:space="preserve">, </w:t>
      </w:r>
      <w:r w:rsidRPr="006222D3">
        <w:rPr>
          <w:i/>
        </w:rPr>
        <w:t>96</w:t>
      </w:r>
      <w:r>
        <w:t xml:space="preserve">(3), 411-427. </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 xml:space="preserve">profiles of male and female science students in grades six through ten. </w:t>
      </w:r>
      <w:r w:rsidRPr="00F033B4">
        <w:rPr>
          <w:i/>
        </w:rPr>
        <w:t>Science Education</w:t>
      </w:r>
      <w:r>
        <w:t xml:space="preserve">, </w:t>
      </w:r>
      <w:r w:rsidRPr="00F033B4">
        <w:rPr>
          <w:i/>
        </w:rPr>
        <w:t>69</w:t>
      </w:r>
      <w:r>
        <w:t>, 511–526.</w:t>
      </w:r>
    </w:p>
    <w:p w:rsidR="00F033B4" w:rsidRDefault="00F033B4" w:rsidP="008C5C92">
      <w:pPr>
        <w:ind w:left="720" w:hanging="720"/>
      </w:pPr>
      <w:proofErr w:type="spellStart"/>
      <w:proofErr w:type="gramStart"/>
      <w:r>
        <w:t>Supovitz</w:t>
      </w:r>
      <w:proofErr w:type="spellEnd"/>
      <w:r>
        <w:t>, J. A., &amp; Turner, H. M. (2000).</w:t>
      </w:r>
      <w:proofErr w:type="gramEnd"/>
      <w:r>
        <w:t xml:space="preserve"> </w:t>
      </w:r>
      <w:proofErr w:type="gramStart"/>
      <w:r>
        <w:t>The effects of professional development on science teaching practices and classroom culture.</w:t>
      </w:r>
      <w:proofErr w:type="gramEnd"/>
      <w:r w:rsidRPr="00F033B4">
        <w:rPr>
          <w:i/>
        </w:rPr>
        <w:t xml:space="preserve"> Journal of Research in Science Teaching</w:t>
      </w:r>
      <w:r>
        <w:t xml:space="preserve">, </w:t>
      </w:r>
      <w:r w:rsidRPr="00F033B4">
        <w:rPr>
          <w:i/>
        </w:rPr>
        <w:t>37</w:t>
      </w:r>
      <w:r>
        <w:t>(9), 963-980.</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w:t>
      </w:r>
      <w:r w:rsidRPr="00F033B4">
        <w:rPr>
          <w:i/>
        </w:rPr>
        <w:t>Science</w:t>
      </w:r>
      <w:r>
        <w:t xml:space="preserve">, </w:t>
      </w:r>
      <w:r w:rsidRPr="00F033B4">
        <w:rPr>
          <w:i/>
        </w:rPr>
        <w:t>312</w:t>
      </w:r>
      <w:r>
        <w:t>,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w:t>
      </w:r>
      <w:r w:rsidRPr="00F602A5">
        <w:rPr>
          <w:i/>
        </w:rPr>
        <w:t>Journal of Research in Science Teaching</w:t>
      </w:r>
      <w:r>
        <w:t xml:space="preserve">, </w:t>
      </w:r>
      <w:r w:rsidRPr="00F602A5">
        <w:rPr>
          <w:i/>
        </w:rPr>
        <w:t>32</w:t>
      </w:r>
      <w:r>
        <w:t>(4), 387-398.</w:t>
      </w:r>
    </w:p>
    <w:p w:rsidR="00C123AC" w:rsidRDefault="00C123AC" w:rsidP="00821EAD">
      <w:pPr>
        <w:ind w:left="720" w:hanging="720"/>
      </w:pPr>
    </w:p>
    <w:sectPr w:rsidR="00C123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nylund" w:date="2014-02-04T21:11:00Z" w:initials="k">
    <w:p w:rsidR="005A3B90" w:rsidRDefault="005A3B90">
      <w:pPr>
        <w:pStyle w:val="CommentText"/>
      </w:pPr>
      <w:r>
        <w:rPr>
          <w:rStyle w:val="CommentReference"/>
        </w:rPr>
        <w:annotationRef/>
      </w:r>
      <w:r>
        <w:t xml:space="preserve">Should this be more dramatic?  Like </w:t>
      </w:r>
      <w:proofErr w:type="gramStart"/>
      <w:r>
        <w:t>“ Findings</w:t>
      </w:r>
      <w:proofErr w:type="gramEnd"/>
      <w:r>
        <w:t xml:space="preserve"> of this research supports that it is critical to be encouraging and supportive of student early attitudes since they have a lasting impact..” or something like that??</w:t>
      </w:r>
    </w:p>
  </w:comment>
  <w:comment w:id="2" w:author="knylund" w:date="2014-02-04T21:11:00Z" w:initials="k">
    <w:p w:rsidR="00467715" w:rsidRDefault="00467715">
      <w:pPr>
        <w:pStyle w:val="CommentText"/>
      </w:pPr>
      <w:r>
        <w:rPr>
          <w:rStyle w:val="CommentReference"/>
        </w:rPr>
        <w:annotationRef/>
      </w:r>
      <w:r>
        <w:t>Science education reform movements such as the Next Generation Science Standards are focused on several key goals, one of which is to increase the number of qualified students who are interested in pursuing careers in science</w:t>
      </w:r>
      <w:proofErr w:type="gramStart"/>
      <w:r>
        <w:t>..</w:t>
      </w:r>
      <w:proofErr w:type="gramEnd"/>
    </w:p>
  </w:comment>
  <w:comment w:id="4" w:author="knylund" w:date="2014-02-04T21:11:00Z" w:initials="k">
    <w:p w:rsidR="005036D8" w:rsidRDefault="005036D8">
      <w:pPr>
        <w:pStyle w:val="CommentText"/>
      </w:pPr>
      <w:r>
        <w:rPr>
          <w:rStyle w:val="CommentReference"/>
        </w:rPr>
        <w:annotationRef/>
      </w:r>
      <w:r>
        <w:t>Accurate to say “shift depending on a range of classroom factors: who is teaching, what these teachers are teaching, and the ways in which they are teaching (</w:t>
      </w:r>
      <w:proofErr w:type="spellStart"/>
      <w:r>
        <w:t>referenes</w:t>
      </w:r>
      <w:proofErr w:type="spellEnd"/>
      <w:r>
        <w:t xml:space="preserve">), each of which has been </w:t>
      </w:r>
      <w:proofErr w:type="spellStart"/>
      <w:r>
        <w:t>showned</w:t>
      </w:r>
      <w:proofErr w:type="spellEnd"/>
      <w:r>
        <w:t xml:space="preserve"> to be directly related to student’ interested in STEM careers”.</w:t>
      </w:r>
    </w:p>
  </w:comment>
  <w:comment w:id="9" w:author="knylund" w:date="2014-02-04T21:11:00Z" w:initials="k">
    <w:p w:rsidR="005036D8" w:rsidRDefault="005036D8">
      <w:pPr>
        <w:pStyle w:val="CommentText"/>
      </w:pPr>
      <w:r>
        <w:rPr>
          <w:rStyle w:val="CommentReference"/>
        </w:rPr>
        <w:annotationRef/>
      </w:r>
      <w:r>
        <w:t xml:space="preserve">This seems random… what is that mean and why is it important? Is this course taking? </w:t>
      </w:r>
    </w:p>
  </w:comment>
  <w:comment w:id="12" w:author="knylund" w:date="2014-02-04T21:11:00Z" w:initials="k">
    <w:p w:rsidR="005036D8" w:rsidRDefault="005036D8">
      <w:pPr>
        <w:pStyle w:val="CommentText"/>
      </w:pPr>
      <w:r>
        <w:rPr>
          <w:rStyle w:val="CommentReference"/>
        </w:rPr>
        <w:annotationRef/>
      </w:r>
      <w:r>
        <w:t>Which outcomes?</w:t>
      </w:r>
    </w:p>
  </w:comment>
  <w:comment w:id="13" w:author="knylund" w:date="2014-02-04T21:11:00Z" w:initials="k">
    <w:p w:rsidR="005036D8" w:rsidRDefault="005036D8">
      <w:pPr>
        <w:pStyle w:val="CommentText"/>
      </w:pPr>
      <w:r>
        <w:rPr>
          <w:rStyle w:val="CommentReference"/>
        </w:rPr>
        <w:annotationRef/>
      </w:r>
      <w:r>
        <w:t xml:space="preserve">Are related to seems </w:t>
      </w:r>
      <w:proofErr w:type="spellStart"/>
      <w:r>
        <w:t>vauge</w:t>
      </w:r>
      <w:proofErr w:type="spellEnd"/>
      <w:r>
        <w:t xml:space="preserve">… what does this mean? Vary by? </w:t>
      </w:r>
    </w:p>
  </w:comment>
  <w:comment w:id="15" w:author="knylund" w:date="2014-02-04T21:11:00Z" w:initials="k">
    <w:p w:rsidR="00542441" w:rsidRDefault="00542441">
      <w:pPr>
        <w:pStyle w:val="CommentText"/>
      </w:pPr>
      <w:r>
        <w:rPr>
          <w:rStyle w:val="CommentReference"/>
        </w:rPr>
        <w:annotationRef/>
      </w:r>
      <w:r>
        <w:t>Is this right?</w:t>
      </w:r>
    </w:p>
  </w:comment>
  <w:comment w:id="38" w:author="knylund" w:date="2014-02-04T21:22:00Z" w:initials="k">
    <w:p w:rsidR="00BF3251" w:rsidRDefault="00BF3251">
      <w:pPr>
        <w:pStyle w:val="CommentText"/>
      </w:pPr>
      <w:r>
        <w:rPr>
          <w:rStyle w:val="CommentReference"/>
        </w:rPr>
        <w:annotationRef/>
      </w:r>
      <w:r>
        <w:t>Should there be a heading below?  Like “Implications” or something…?</w:t>
      </w:r>
    </w:p>
  </w:comment>
  <w:comment w:id="71" w:author="knylund" w:date="2014-02-04T21:11:00Z" w:initials="k">
    <w:p w:rsidR="005A3B90" w:rsidRDefault="005A3B90">
      <w:pPr>
        <w:pStyle w:val="CommentText"/>
      </w:pPr>
      <w:r>
        <w:rPr>
          <w:rStyle w:val="CommentReference"/>
        </w:rPr>
        <w:annotationRef/>
      </w:r>
      <w:r>
        <w:t xml:space="preserve">This doesn’t look like it’s published yet…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262EA"/>
    <w:rsid w:val="000325E2"/>
    <w:rsid w:val="00037C4F"/>
    <w:rsid w:val="00041A49"/>
    <w:rsid w:val="00041E85"/>
    <w:rsid w:val="00045BBF"/>
    <w:rsid w:val="00050BFB"/>
    <w:rsid w:val="00052691"/>
    <w:rsid w:val="00056E70"/>
    <w:rsid w:val="00057481"/>
    <w:rsid w:val="00060E8E"/>
    <w:rsid w:val="00061062"/>
    <w:rsid w:val="0006144D"/>
    <w:rsid w:val="0006593C"/>
    <w:rsid w:val="000663AC"/>
    <w:rsid w:val="00066D13"/>
    <w:rsid w:val="00070FCD"/>
    <w:rsid w:val="00072CBA"/>
    <w:rsid w:val="000733A7"/>
    <w:rsid w:val="00074356"/>
    <w:rsid w:val="0007437F"/>
    <w:rsid w:val="000773E9"/>
    <w:rsid w:val="000848F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591"/>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25FA"/>
    <w:rsid w:val="00183B5C"/>
    <w:rsid w:val="00191663"/>
    <w:rsid w:val="00192A81"/>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4A62"/>
    <w:rsid w:val="001C5E2F"/>
    <w:rsid w:val="001D16CE"/>
    <w:rsid w:val="001D6C8D"/>
    <w:rsid w:val="001D701A"/>
    <w:rsid w:val="001D7A58"/>
    <w:rsid w:val="001E1319"/>
    <w:rsid w:val="001E1837"/>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9C6"/>
    <w:rsid w:val="00264A7D"/>
    <w:rsid w:val="002707FA"/>
    <w:rsid w:val="00270B0E"/>
    <w:rsid w:val="00271482"/>
    <w:rsid w:val="002813BF"/>
    <w:rsid w:val="0028212C"/>
    <w:rsid w:val="00282A3D"/>
    <w:rsid w:val="0028460E"/>
    <w:rsid w:val="00284D08"/>
    <w:rsid w:val="002919D3"/>
    <w:rsid w:val="00292D99"/>
    <w:rsid w:val="00293888"/>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1C3B"/>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67715"/>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36D8"/>
    <w:rsid w:val="00505566"/>
    <w:rsid w:val="0051151B"/>
    <w:rsid w:val="00511A8E"/>
    <w:rsid w:val="00512F1D"/>
    <w:rsid w:val="0051377D"/>
    <w:rsid w:val="0051763D"/>
    <w:rsid w:val="00522F30"/>
    <w:rsid w:val="00526F86"/>
    <w:rsid w:val="00533D30"/>
    <w:rsid w:val="00535D9A"/>
    <w:rsid w:val="005361C5"/>
    <w:rsid w:val="00537564"/>
    <w:rsid w:val="005377AE"/>
    <w:rsid w:val="00537C27"/>
    <w:rsid w:val="00540E2A"/>
    <w:rsid w:val="00542441"/>
    <w:rsid w:val="00544305"/>
    <w:rsid w:val="00545997"/>
    <w:rsid w:val="00545C1A"/>
    <w:rsid w:val="00546161"/>
    <w:rsid w:val="00551CDE"/>
    <w:rsid w:val="005528BE"/>
    <w:rsid w:val="00552C14"/>
    <w:rsid w:val="00555FA6"/>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B90"/>
    <w:rsid w:val="005A3F62"/>
    <w:rsid w:val="005A4C27"/>
    <w:rsid w:val="005A6D4A"/>
    <w:rsid w:val="005B0B95"/>
    <w:rsid w:val="005B1261"/>
    <w:rsid w:val="005B75D9"/>
    <w:rsid w:val="005C0303"/>
    <w:rsid w:val="005C1CC2"/>
    <w:rsid w:val="005C5EB6"/>
    <w:rsid w:val="005C646D"/>
    <w:rsid w:val="005C7747"/>
    <w:rsid w:val="005D004C"/>
    <w:rsid w:val="005D1BC7"/>
    <w:rsid w:val="005D5F14"/>
    <w:rsid w:val="005E3E65"/>
    <w:rsid w:val="005E4C0C"/>
    <w:rsid w:val="005E4FC4"/>
    <w:rsid w:val="005E523B"/>
    <w:rsid w:val="005F0A77"/>
    <w:rsid w:val="005F1537"/>
    <w:rsid w:val="005F17C8"/>
    <w:rsid w:val="005F1EC5"/>
    <w:rsid w:val="005F44F5"/>
    <w:rsid w:val="005F46E9"/>
    <w:rsid w:val="005F5D60"/>
    <w:rsid w:val="005F5DC9"/>
    <w:rsid w:val="00600C50"/>
    <w:rsid w:val="006028DA"/>
    <w:rsid w:val="00610996"/>
    <w:rsid w:val="00611E5D"/>
    <w:rsid w:val="00613853"/>
    <w:rsid w:val="00617C75"/>
    <w:rsid w:val="006219CB"/>
    <w:rsid w:val="006222D3"/>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3E4"/>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0B4B"/>
    <w:rsid w:val="006D1C0C"/>
    <w:rsid w:val="006D22FC"/>
    <w:rsid w:val="006D2493"/>
    <w:rsid w:val="006D41CF"/>
    <w:rsid w:val="006D42EA"/>
    <w:rsid w:val="006D566F"/>
    <w:rsid w:val="006E213A"/>
    <w:rsid w:val="006E22BB"/>
    <w:rsid w:val="006E37CA"/>
    <w:rsid w:val="006E53B2"/>
    <w:rsid w:val="006E5BBC"/>
    <w:rsid w:val="006E7827"/>
    <w:rsid w:val="006F017E"/>
    <w:rsid w:val="006F1CB7"/>
    <w:rsid w:val="006F2B8C"/>
    <w:rsid w:val="00700082"/>
    <w:rsid w:val="0070064F"/>
    <w:rsid w:val="007044C5"/>
    <w:rsid w:val="00704D79"/>
    <w:rsid w:val="007052D1"/>
    <w:rsid w:val="007072F9"/>
    <w:rsid w:val="0071301A"/>
    <w:rsid w:val="007146E1"/>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A75C8"/>
    <w:rsid w:val="007B1ABB"/>
    <w:rsid w:val="007B1D09"/>
    <w:rsid w:val="007B5045"/>
    <w:rsid w:val="007B5AB3"/>
    <w:rsid w:val="007B74CC"/>
    <w:rsid w:val="007B7E97"/>
    <w:rsid w:val="007C132E"/>
    <w:rsid w:val="007C2D7B"/>
    <w:rsid w:val="007C3716"/>
    <w:rsid w:val="007C3A81"/>
    <w:rsid w:val="007C4BD0"/>
    <w:rsid w:val="007C660E"/>
    <w:rsid w:val="007D4392"/>
    <w:rsid w:val="007D7C19"/>
    <w:rsid w:val="007E1C29"/>
    <w:rsid w:val="007E2312"/>
    <w:rsid w:val="007E33E2"/>
    <w:rsid w:val="007E3A75"/>
    <w:rsid w:val="007F0C09"/>
    <w:rsid w:val="007F64FD"/>
    <w:rsid w:val="007F796F"/>
    <w:rsid w:val="00800CFA"/>
    <w:rsid w:val="00802188"/>
    <w:rsid w:val="00804902"/>
    <w:rsid w:val="008101EE"/>
    <w:rsid w:val="00813DD1"/>
    <w:rsid w:val="00815A48"/>
    <w:rsid w:val="00817408"/>
    <w:rsid w:val="00817854"/>
    <w:rsid w:val="008200F1"/>
    <w:rsid w:val="00821106"/>
    <w:rsid w:val="008211BD"/>
    <w:rsid w:val="00821EA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472BC"/>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AF6"/>
    <w:rsid w:val="00900F78"/>
    <w:rsid w:val="009011DE"/>
    <w:rsid w:val="00901650"/>
    <w:rsid w:val="009018E6"/>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5B87"/>
    <w:rsid w:val="00946C3E"/>
    <w:rsid w:val="009514E2"/>
    <w:rsid w:val="00955275"/>
    <w:rsid w:val="0095679C"/>
    <w:rsid w:val="0095741E"/>
    <w:rsid w:val="00961304"/>
    <w:rsid w:val="00963319"/>
    <w:rsid w:val="00963AA7"/>
    <w:rsid w:val="00967A1B"/>
    <w:rsid w:val="00973458"/>
    <w:rsid w:val="0097395E"/>
    <w:rsid w:val="00981087"/>
    <w:rsid w:val="00981D31"/>
    <w:rsid w:val="009822AA"/>
    <w:rsid w:val="00984D19"/>
    <w:rsid w:val="00986FB2"/>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30A2"/>
    <w:rsid w:val="00B07D14"/>
    <w:rsid w:val="00B10A9C"/>
    <w:rsid w:val="00B11DA0"/>
    <w:rsid w:val="00B120F8"/>
    <w:rsid w:val="00B16E6B"/>
    <w:rsid w:val="00B21C6B"/>
    <w:rsid w:val="00B24656"/>
    <w:rsid w:val="00B24D06"/>
    <w:rsid w:val="00B25319"/>
    <w:rsid w:val="00B26202"/>
    <w:rsid w:val="00B26D6D"/>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4D74"/>
    <w:rsid w:val="00B55658"/>
    <w:rsid w:val="00B61928"/>
    <w:rsid w:val="00B6585D"/>
    <w:rsid w:val="00B67C94"/>
    <w:rsid w:val="00B709FC"/>
    <w:rsid w:val="00B804F6"/>
    <w:rsid w:val="00B84760"/>
    <w:rsid w:val="00B877FE"/>
    <w:rsid w:val="00B907F7"/>
    <w:rsid w:val="00B91FC9"/>
    <w:rsid w:val="00B924EA"/>
    <w:rsid w:val="00B95087"/>
    <w:rsid w:val="00B96AE1"/>
    <w:rsid w:val="00BA21B2"/>
    <w:rsid w:val="00BA2D86"/>
    <w:rsid w:val="00BA3522"/>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3251"/>
    <w:rsid w:val="00BF56E0"/>
    <w:rsid w:val="00C032B6"/>
    <w:rsid w:val="00C04FC6"/>
    <w:rsid w:val="00C07AE2"/>
    <w:rsid w:val="00C12058"/>
    <w:rsid w:val="00C123AC"/>
    <w:rsid w:val="00C1295F"/>
    <w:rsid w:val="00C144C0"/>
    <w:rsid w:val="00C16BCA"/>
    <w:rsid w:val="00C236D3"/>
    <w:rsid w:val="00C242F0"/>
    <w:rsid w:val="00C2792E"/>
    <w:rsid w:val="00C325A2"/>
    <w:rsid w:val="00C34E8C"/>
    <w:rsid w:val="00C35359"/>
    <w:rsid w:val="00C36D35"/>
    <w:rsid w:val="00C3725F"/>
    <w:rsid w:val="00C40121"/>
    <w:rsid w:val="00C40AEC"/>
    <w:rsid w:val="00C411B8"/>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C6902"/>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0C43"/>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96304"/>
    <w:rsid w:val="00DA192B"/>
    <w:rsid w:val="00DA1EA0"/>
    <w:rsid w:val="00DA66C9"/>
    <w:rsid w:val="00DA67FF"/>
    <w:rsid w:val="00DB1C04"/>
    <w:rsid w:val="00DB5278"/>
    <w:rsid w:val="00DC011B"/>
    <w:rsid w:val="00DC2568"/>
    <w:rsid w:val="00DC2907"/>
    <w:rsid w:val="00DC32DC"/>
    <w:rsid w:val="00DC5596"/>
    <w:rsid w:val="00DD0489"/>
    <w:rsid w:val="00DD0E70"/>
    <w:rsid w:val="00DD1E88"/>
    <w:rsid w:val="00DD64A0"/>
    <w:rsid w:val="00DD67B5"/>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018"/>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E7537"/>
    <w:rsid w:val="00EF2B5C"/>
    <w:rsid w:val="00EF741F"/>
    <w:rsid w:val="00F02EDE"/>
    <w:rsid w:val="00F033B4"/>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31B8"/>
    <w:rsid w:val="00F33573"/>
    <w:rsid w:val="00F36AE5"/>
    <w:rsid w:val="00F3757F"/>
    <w:rsid w:val="00F4003C"/>
    <w:rsid w:val="00F40FB1"/>
    <w:rsid w:val="00F416C3"/>
    <w:rsid w:val="00F421DC"/>
    <w:rsid w:val="00F440EA"/>
    <w:rsid w:val="00F449C7"/>
    <w:rsid w:val="00F475A5"/>
    <w:rsid w:val="00F53AC9"/>
    <w:rsid w:val="00F60083"/>
    <w:rsid w:val="00F601CA"/>
    <w:rsid w:val="00F602A5"/>
    <w:rsid w:val="00F628F1"/>
    <w:rsid w:val="00F62BD7"/>
    <w:rsid w:val="00F6486F"/>
    <w:rsid w:val="00F745A6"/>
    <w:rsid w:val="00F80E7F"/>
    <w:rsid w:val="00F824A1"/>
    <w:rsid w:val="00F86600"/>
    <w:rsid w:val="00F90DB3"/>
    <w:rsid w:val="00F949AB"/>
    <w:rsid w:val="00F96729"/>
    <w:rsid w:val="00FA3266"/>
    <w:rsid w:val="00FA336C"/>
    <w:rsid w:val="00FA42EC"/>
    <w:rsid w:val="00FA5530"/>
    <w:rsid w:val="00FA6555"/>
    <w:rsid w:val="00FA741F"/>
    <w:rsid w:val="00FB0505"/>
    <w:rsid w:val="00FB17CE"/>
    <w:rsid w:val="00FB1C10"/>
    <w:rsid w:val="00FB1D7E"/>
    <w:rsid w:val="00FB4C3D"/>
    <w:rsid w:val="00FC1110"/>
    <w:rsid w:val="00FC5376"/>
    <w:rsid w:val="00FC6536"/>
    <w:rsid w:val="00FC7686"/>
    <w:rsid w:val="00FC76DD"/>
    <w:rsid w:val="00FD1CA5"/>
    <w:rsid w:val="00FD279B"/>
    <w:rsid w:val="00FD2D68"/>
    <w:rsid w:val="00FD5A3E"/>
    <w:rsid w:val="00FD6991"/>
    <w:rsid w:val="00FE7265"/>
    <w:rsid w:val="00FE793D"/>
    <w:rsid w:val="00FE7CAA"/>
    <w:rsid w:val="00FF0296"/>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 w:type="character" w:styleId="CommentReference">
    <w:name w:val="annotation reference"/>
    <w:basedOn w:val="DefaultParagraphFont"/>
    <w:uiPriority w:val="99"/>
    <w:semiHidden/>
    <w:unhideWhenUsed/>
    <w:rsid w:val="005A3B90"/>
    <w:rPr>
      <w:sz w:val="16"/>
      <w:szCs w:val="16"/>
    </w:rPr>
  </w:style>
  <w:style w:type="paragraph" w:styleId="CommentText">
    <w:name w:val="annotation text"/>
    <w:basedOn w:val="Normal"/>
    <w:link w:val="CommentTextChar"/>
    <w:uiPriority w:val="99"/>
    <w:semiHidden/>
    <w:unhideWhenUsed/>
    <w:rsid w:val="005A3B90"/>
    <w:rPr>
      <w:sz w:val="20"/>
      <w:szCs w:val="20"/>
    </w:rPr>
  </w:style>
  <w:style w:type="character" w:customStyle="1" w:styleId="CommentTextChar">
    <w:name w:val="Comment Text Char"/>
    <w:basedOn w:val="DefaultParagraphFont"/>
    <w:link w:val="CommentText"/>
    <w:uiPriority w:val="99"/>
    <w:semiHidden/>
    <w:rsid w:val="005A3B90"/>
    <w:rPr>
      <w:sz w:val="20"/>
      <w:szCs w:val="20"/>
    </w:rPr>
  </w:style>
  <w:style w:type="paragraph" w:styleId="CommentSubject">
    <w:name w:val="annotation subject"/>
    <w:basedOn w:val="CommentText"/>
    <w:next w:val="CommentText"/>
    <w:link w:val="CommentSubjectChar"/>
    <w:uiPriority w:val="99"/>
    <w:semiHidden/>
    <w:unhideWhenUsed/>
    <w:rsid w:val="005A3B90"/>
    <w:rPr>
      <w:b/>
      <w:bCs/>
    </w:rPr>
  </w:style>
  <w:style w:type="character" w:customStyle="1" w:styleId="CommentSubjectChar">
    <w:name w:val="Comment Subject Char"/>
    <w:basedOn w:val="CommentTextChar"/>
    <w:link w:val="CommentSubject"/>
    <w:uiPriority w:val="99"/>
    <w:semiHidden/>
    <w:rsid w:val="005A3B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 w:type="character" w:styleId="CommentReference">
    <w:name w:val="annotation reference"/>
    <w:basedOn w:val="DefaultParagraphFont"/>
    <w:uiPriority w:val="99"/>
    <w:semiHidden/>
    <w:unhideWhenUsed/>
    <w:rsid w:val="005A3B90"/>
    <w:rPr>
      <w:sz w:val="16"/>
      <w:szCs w:val="16"/>
    </w:rPr>
  </w:style>
  <w:style w:type="paragraph" w:styleId="CommentText">
    <w:name w:val="annotation text"/>
    <w:basedOn w:val="Normal"/>
    <w:link w:val="CommentTextChar"/>
    <w:uiPriority w:val="99"/>
    <w:semiHidden/>
    <w:unhideWhenUsed/>
    <w:rsid w:val="005A3B90"/>
    <w:rPr>
      <w:sz w:val="20"/>
      <w:szCs w:val="20"/>
    </w:rPr>
  </w:style>
  <w:style w:type="character" w:customStyle="1" w:styleId="CommentTextChar">
    <w:name w:val="Comment Text Char"/>
    <w:basedOn w:val="DefaultParagraphFont"/>
    <w:link w:val="CommentText"/>
    <w:uiPriority w:val="99"/>
    <w:semiHidden/>
    <w:rsid w:val="005A3B90"/>
    <w:rPr>
      <w:sz w:val="20"/>
      <w:szCs w:val="20"/>
    </w:rPr>
  </w:style>
  <w:style w:type="paragraph" w:styleId="CommentSubject">
    <w:name w:val="annotation subject"/>
    <w:basedOn w:val="CommentText"/>
    <w:next w:val="CommentText"/>
    <w:link w:val="CommentSubjectChar"/>
    <w:uiPriority w:val="99"/>
    <w:semiHidden/>
    <w:unhideWhenUsed/>
    <w:rsid w:val="005A3B90"/>
    <w:rPr>
      <w:b/>
      <w:bCs/>
    </w:rPr>
  </w:style>
  <w:style w:type="character" w:customStyle="1" w:styleId="CommentSubjectChar">
    <w:name w:val="Comment Subject Char"/>
    <w:basedOn w:val="CommentTextChar"/>
    <w:link w:val="CommentSubject"/>
    <w:uiPriority w:val="99"/>
    <w:semiHidden/>
    <w:rsid w:val="005A3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D1592-F490-44C7-8F65-493EE2F7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knylund</cp:lastModifiedBy>
  <cp:revision>8</cp:revision>
  <dcterms:created xsi:type="dcterms:W3CDTF">2014-02-05T05:07:00Z</dcterms:created>
  <dcterms:modified xsi:type="dcterms:W3CDTF">2014-02-05T06:44:00Z</dcterms:modified>
</cp:coreProperties>
</file>