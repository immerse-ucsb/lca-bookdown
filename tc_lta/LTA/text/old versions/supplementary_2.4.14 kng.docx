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B" w:rsidRDefault="00577A6B" w:rsidP="00F30136">
      <w:pPr>
        <w:spacing w:after="0" w:line="480" w:lineRule="auto"/>
        <w:jc w:val="center"/>
        <w:rPr>
          <w:b/>
        </w:rPr>
      </w:pPr>
      <w:r w:rsidRPr="00577A6B">
        <w:rPr>
          <w:b/>
        </w:rPr>
        <w:t>Method</w:t>
      </w:r>
    </w:p>
    <w:p w:rsidR="00577A6B" w:rsidRPr="00F30136" w:rsidRDefault="00F30136" w:rsidP="00F30136">
      <w:pPr>
        <w:spacing w:after="0" w:line="480" w:lineRule="auto"/>
        <w:rPr>
          <w:b/>
        </w:rPr>
      </w:pPr>
      <w:r w:rsidRPr="00F30136">
        <w:rPr>
          <w:b/>
        </w:rPr>
        <w:t>Sample</w:t>
      </w:r>
    </w:p>
    <w:p w:rsidR="003C373D" w:rsidRPr="003C373D" w:rsidRDefault="003C373D" w:rsidP="00C25947">
      <w:pPr>
        <w:spacing w:after="0" w:line="480" w:lineRule="auto"/>
        <w:ind w:firstLine="720"/>
        <w:rPr>
          <w:lang w:eastAsia="ko-KR"/>
        </w:rPr>
      </w:pPr>
      <w:r>
        <w:rPr>
          <w:rFonts w:hint="eastAsia"/>
          <w:lang w:eastAsia="ko-KR"/>
        </w:rPr>
        <w:t xml:space="preserve">The sample consisted of participants from the Longitudinal Study of American Youth (LSAY).  </w:t>
      </w:r>
      <w:r w:rsidR="00FA40C3">
        <w:rPr>
          <w:rFonts w:hint="eastAsia"/>
          <w:lang w:eastAsia="ko-KR"/>
        </w:rPr>
        <w:t xml:space="preserve">The LSAY was funded by the National Science Foundation in 1986 to investigate the development of student achievement in the middle and high school, and the relationship of those patterns to career choices.  </w:t>
      </w:r>
      <w:r w:rsidR="00AB069C">
        <w:t>T</w:t>
      </w:r>
      <w:r w:rsidR="00AB069C">
        <w:rPr>
          <w:rFonts w:hint="eastAsia"/>
        </w:rPr>
        <w:t>he data was collected from a nationally representative probability sample of students recruited through their schools, which were selected from a probability sample of U</w:t>
      </w:r>
      <w:r w:rsidR="00AB069C">
        <w:rPr>
          <w:rFonts w:hint="eastAsia"/>
          <w:lang w:eastAsia="ko-KR"/>
        </w:rPr>
        <w:t xml:space="preserve">nited </w:t>
      </w:r>
      <w:r w:rsidR="00AB069C">
        <w:rPr>
          <w:rFonts w:hint="eastAsia"/>
        </w:rPr>
        <w:t>S</w:t>
      </w:r>
      <w:r w:rsidR="00AB069C">
        <w:rPr>
          <w:rFonts w:hint="eastAsia"/>
          <w:lang w:eastAsia="ko-KR"/>
        </w:rPr>
        <w:t>tates</w:t>
      </w:r>
      <w:r w:rsidR="00AB069C">
        <w:rPr>
          <w:rFonts w:hint="eastAsia"/>
        </w:rPr>
        <w:t xml:space="preserve"> public school districts.  </w:t>
      </w:r>
      <w:r w:rsidR="00FA40C3">
        <w:rPr>
          <w:rFonts w:hint="eastAsia"/>
        </w:rPr>
        <w:t xml:space="preserve">Each year of the study, students took math and science achievement tests, as well as completed attitudinal </w:t>
      </w:r>
      <w:r w:rsidR="00FA40C3">
        <w:t>questionnaire</w:t>
      </w:r>
      <w:r w:rsidR="00FA40C3">
        <w:rPr>
          <w:rFonts w:hint="eastAsia"/>
        </w:rPr>
        <w:t xml:space="preserve">s (Kimmel, &amp; Miller, 2008).  In the sample used for this </w:t>
      </w:r>
      <w:r w:rsidR="00FA40C3">
        <w:rPr>
          <w:rFonts w:hint="eastAsia"/>
          <w:lang w:eastAsia="ko-KR"/>
        </w:rPr>
        <w:t>study</w:t>
      </w:r>
      <w:r w:rsidR="00FA40C3">
        <w:rPr>
          <w:rFonts w:hint="eastAsia"/>
        </w:rPr>
        <w:t>, participants were</w:t>
      </w:r>
      <w:ins w:id="0" w:author="knylund" w:date="2014-02-04T20:34:00Z">
        <w:r w:rsidR="009F21AD">
          <w:t xml:space="preserve"> from the</w:t>
        </w:r>
      </w:ins>
      <w:r w:rsidR="00FA40C3">
        <w:rPr>
          <w:rFonts w:hint="eastAsia"/>
        </w:rPr>
        <w:t xml:space="preserve"> </w:t>
      </w:r>
      <w:r w:rsidR="00FA40C3">
        <w:rPr>
          <w:rFonts w:hint="eastAsia"/>
          <w:lang w:eastAsia="ko-KR"/>
        </w:rPr>
        <w:t>seventh</w:t>
      </w:r>
      <w:r w:rsidR="00FA40C3">
        <w:rPr>
          <w:rFonts w:hint="eastAsia"/>
        </w:rPr>
        <w:t xml:space="preserve"> grade</w:t>
      </w:r>
      <w:r w:rsidR="00FA40C3">
        <w:rPr>
          <w:rFonts w:hint="eastAsia"/>
          <w:lang w:eastAsia="ko-KR"/>
        </w:rPr>
        <w:t xml:space="preserve"> cohort.  </w:t>
      </w:r>
      <w:r w:rsidR="00FA40C3">
        <w:rPr>
          <w:rFonts w:hint="eastAsia"/>
        </w:rPr>
        <w:t xml:space="preserve"> </w:t>
      </w:r>
      <w:r w:rsidR="00AB069C">
        <w:rPr>
          <w:rFonts w:hint="eastAsia"/>
          <w:lang w:eastAsia="ko-KR"/>
        </w:rPr>
        <w:t xml:space="preserve">The cohort included students from 52 middle schools across the nation in 1987.  From each school approximately 60 </w:t>
      </w:r>
      <w:proofErr w:type="gramStart"/>
      <w:r w:rsidR="00AB069C">
        <w:rPr>
          <w:rFonts w:hint="eastAsia"/>
          <w:lang w:eastAsia="ko-KR"/>
        </w:rPr>
        <w:t>students</w:t>
      </w:r>
      <w:proofErr w:type="gramEnd"/>
      <w:ins w:id="1" w:author="knylund" w:date="2014-02-04T20:36:00Z">
        <w:r w:rsidR="009F21AD">
          <w:rPr>
            <w:lang w:eastAsia="ko-KR"/>
          </w:rPr>
          <w:t xml:space="preserve"> seventh graders</w:t>
        </w:r>
      </w:ins>
      <w:r w:rsidR="00AB069C">
        <w:rPr>
          <w:rFonts w:hint="eastAsia"/>
          <w:lang w:eastAsia="ko-KR"/>
        </w:rPr>
        <w:t xml:space="preserve"> were selected at random.  </w:t>
      </w:r>
      <w:r w:rsidR="007951F2">
        <w:rPr>
          <w:rFonts w:hint="eastAsia"/>
          <w:lang w:eastAsia="ko-KR"/>
        </w:rPr>
        <w:t xml:space="preserve">The sample was comprised of </w:t>
      </w:r>
      <w:ins w:id="2" w:author="knylund" w:date="2014-02-04T20:35:00Z">
        <w:r w:rsidR="009F21AD">
          <w:rPr>
            <w:lang w:eastAsia="ko-KR"/>
          </w:rPr>
          <w:t xml:space="preserve">students who were </w:t>
        </w:r>
      </w:ins>
      <w:r w:rsidR="007951F2">
        <w:rPr>
          <w:rFonts w:hint="eastAsia"/>
          <w:lang w:eastAsia="ko-KR"/>
        </w:rPr>
        <w:t xml:space="preserve">predominantly white (70%), followed by African-American (11%), Hispanic (9%), Asian (4%), Native American (2%), and students who did not indicate any race/ethnicity (5%).  There </w:t>
      </w:r>
      <w:del w:id="3" w:author="knylund" w:date="2014-02-04T20:35:00Z">
        <w:r w:rsidR="007951F2" w:rsidDel="009F21AD">
          <w:rPr>
            <w:rFonts w:hint="eastAsia"/>
            <w:lang w:eastAsia="ko-KR"/>
          </w:rPr>
          <w:delText xml:space="preserve">were </w:delText>
        </w:r>
      </w:del>
      <w:ins w:id="4" w:author="knylund" w:date="2014-02-04T20:35:00Z">
        <w:r w:rsidR="009F21AD">
          <w:rPr>
            <w:lang w:eastAsia="ko-KR"/>
          </w:rPr>
          <w:t>was an</w:t>
        </w:r>
        <w:r w:rsidR="009F21AD">
          <w:rPr>
            <w:rFonts w:hint="eastAsia"/>
            <w:lang w:eastAsia="ko-KR"/>
          </w:rPr>
          <w:t xml:space="preserve"> </w:t>
        </w:r>
      </w:ins>
      <w:r w:rsidR="007951F2">
        <w:rPr>
          <w:rFonts w:hint="eastAsia"/>
          <w:lang w:eastAsia="ko-KR"/>
        </w:rPr>
        <w:t>approximate</w:t>
      </w:r>
      <w:del w:id="5" w:author="knylund" w:date="2014-02-04T20:35:00Z">
        <w:r w:rsidR="007951F2" w:rsidDel="009F21AD">
          <w:rPr>
            <w:rFonts w:hint="eastAsia"/>
            <w:lang w:eastAsia="ko-KR"/>
          </w:rPr>
          <w:delText>ly</w:delText>
        </w:r>
      </w:del>
      <w:r w:rsidR="007951F2">
        <w:rPr>
          <w:rFonts w:hint="eastAsia"/>
          <w:lang w:eastAsia="ko-KR"/>
        </w:rPr>
        <w:t xml:space="preserve"> equal</w:t>
      </w:r>
      <w:ins w:id="6" w:author="knylund" w:date="2014-02-04T20:35:00Z">
        <w:r w:rsidR="009F21AD">
          <w:rPr>
            <w:lang w:eastAsia="ko-KR"/>
          </w:rPr>
          <w:t xml:space="preserve"> split </w:t>
        </w:r>
      </w:ins>
      <w:del w:id="7" w:author="knylund" w:date="2014-02-04T20:36:00Z">
        <w:r w:rsidR="007951F2" w:rsidDel="009F21AD">
          <w:rPr>
            <w:rFonts w:hint="eastAsia"/>
            <w:lang w:eastAsia="ko-KR"/>
          </w:rPr>
          <w:delText xml:space="preserve"> numbers </w:delText>
        </w:r>
      </w:del>
      <w:r w:rsidR="007951F2">
        <w:rPr>
          <w:rFonts w:hint="eastAsia"/>
          <w:lang w:eastAsia="ko-KR"/>
        </w:rPr>
        <w:t>between female (48%) and male (52%)</w:t>
      </w:r>
      <w:ins w:id="8" w:author="knylund" w:date="2014-02-04T20:36:00Z">
        <w:r w:rsidR="009F21AD">
          <w:rPr>
            <w:lang w:eastAsia="ko-KR"/>
          </w:rPr>
          <w:t xml:space="preserve"> students</w:t>
        </w:r>
      </w:ins>
      <w:r w:rsidR="007951F2">
        <w:rPr>
          <w:rFonts w:hint="eastAsia"/>
          <w:lang w:eastAsia="ko-KR"/>
        </w:rPr>
        <w:t>.  More than 95% of the original sample were surveyed in 2007</w:t>
      </w:r>
      <w:ins w:id="9" w:author="knylund" w:date="2014-02-04T20:37:00Z">
        <w:r w:rsidR="009F21AD">
          <w:rPr>
            <w:lang w:eastAsia="ko-KR"/>
          </w:rPr>
          <w:t xml:space="preserve">, when the student were approximately </w:t>
        </w:r>
        <w:commentRangeStart w:id="10"/>
        <w:r w:rsidR="009F21AD">
          <w:rPr>
            <w:lang w:eastAsia="ko-KR"/>
          </w:rPr>
          <w:t>32 years old</w:t>
        </w:r>
        <w:commentRangeEnd w:id="10"/>
        <w:r w:rsidR="009F21AD">
          <w:rPr>
            <w:rStyle w:val="CommentReference"/>
          </w:rPr>
          <w:commentReference w:id="10"/>
        </w:r>
        <w:r w:rsidR="009F21AD">
          <w:rPr>
            <w:lang w:eastAsia="ko-KR"/>
          </w:rPr>
          <w:t>,</w:t>
        </w:r>
      </w:ins>
      <w:r w:rsidR="007951F2">
        <w:rPr>
          <w:rFonts w:hint="eastAsia"/>
          <w:lang w:eastAsia="ko-KR"/>
        </w:rPr>
        <w:t xml:space="preserve"> about their career choices (</w:t>
      </w:r>
      <w:r w:rsidR="007E7206">
        <w:rPr>
          <w:rFonts w:hint="eastAsia"/>
          <w:lang w:eastAsia="ko-KR"/>
        </w:rPr>
        <w:t xml:space="preserve">Miller, &amp; Kimmel, 2012).  The current study included data from students who participated in an attitudinal survey, and mathematics and science achievement tests in 1987, and career attainment survey in 2007.  </w:t>
      </w:r>
      <w:r w:rsidR="007E7206">
        <w:rPr>
          <w:lang w:eastAsia="ko-KR"/>
        </w:rPr>
        <w:t>T</w:t>
      </w:r>
      <w:r w:rsidR="007E7206">
        <w:rPr>
          <w:rFonts w:hint="eastAsia"/>
          <w:lang w:eastAsia="ko-KR"/>
        </w:rPr>
        <w:t xml:space="preserve">he total sample size was 3,116.  </w:t>
      </w:r>
    </w:p>
    <w:p w:rsidR="00F30136" w:rsidRDefault="00F30136" w:rsidP="00F30136">
      <w:pPr>
        <w:spacing w:after="0" w:line="480" w:lineRule="auto"/>
        <w:rPr>
          <w:b/>
        </w:rPr>
      </w:pPr>
      <w:r w:rsidRPr="00F30136">
        <w:rPr>
          <w:b/>
        </w:rPr>
        <w:t>Measures</w:t>
      </w:r>
    </w:p>
    <w:p w:rsidR="00F30136" w:rsidRDefault="00F30136" w:rsidP="00F30136">
      <w:pPr>
        <w:spacing w:after="0" w:line="480" w:lineRule="auto"/>
        <w:ind w:firstLine="720"/>
        <w:rPr>
          <w:lang w:eastAsia="ko-KR"/>
        </w:rPr>
      </w:pPr>
      <w:proofErr w:type="gramStart"/>
      <w:r w:rsidRPr="00721FF3">
        <w:rPr>
          <w:b/>
        </w:rPr>
        <w:t>Ma</w:t>
      </w:r>
      <w:r w:rsidR="00721FF3" w:rsidRPr="00721FF3">
        <w:rPr>
          <w:b/>
        </w:rPr>
        <w:t>thematics and science attitudes</w:t>
      </w:r>
      <w:r w:rsidR="00721FF3">
        <w:rPr>
          <w:rFonts w:hint="eastAsia"/>
          <w:lang w:eastAsia="ko-KR"/>
        </w:rPr>
        <w:t>.</w:t>
      </w:r>
      <w:proofErr w:type="gramEnd"/>
      <w:r w:rsidR="00721FF3">
        <w:rPr>
          <w:rFonts w:hint="eastAsia"/>
          <w:lang w:eastAsia="ko-KR"/>
        </w:rPr>
        <w:t xml:space="preserve">  Ten items were used </w:t>
      </w:r>
      <w:r w:rsidR="003D0A86">
        <w:rPr>
          <w:rFonts w:hint="eastAsia"/>
          <w:lang w:eastAsia="ko-KR"/>
        </w:rPr>
        <w:t>to represent</w:t>
      </w:r>
      <w:r w:rsidR="00721FF3">
        <w:rPr>
          <w:rFonts w:hint="eastAsia"/>
          <w:lang w:eastAsia="ko-KR"/>
        </w:rPr>
        <w:t xml:space="preserve"> mathematics and science attitudes.  Selection of these items </w:t>
      </w:r>
      <w:commentRangeStart w:id="11"/>
      <w:r w:rsidR="00721FF3">
        <w:rPr>
          <w:rFonts w:hint="eastAsia"/>
          <w:lang w:eastAsia="ko-KR"/>
        </w:rPr>
        <w:t xml:space="preserve">reflected </w:t>
      </w:r>
      <w:commentRangeEnd w:id="11"/>
      <w:r w:rsidR="00D81284">
        <w:rPr>
          <w:rStyle w:val="CommentReference"/>
        </w:rPr>
        <w:commentReference w:id="11"/>
      </w:r>
      <w:del w:id="12" w:author="knylund" w:date="2014-02-04T20:39:00Z">
        <w:r w:rsidR="00721FF3" w:rsidDel="00D81284">
          <w:rPr>
            <w:rFonts w:hint="eastAsia"/>
            <w:lang w:eastAsia="ko-KR"/>
          </w:rPr>
          <w:delText>prior</w:delText>
        </w:r>
      </w:del>
      <w:r w:rsidR="00721FF3">
        <w:rPr>
          <w:rFonts w:hint="eastAsia"/>
          <w:lang w:eastAsia="ko-KR"/>
        </w:rPr>
        <w:t xml:space="preserve"> literature about social cognitive career </w:t>
      </w:r>
      <w:r w:rsidR="00721FF3">
        <w:rPr>
          <w:rFonts w:hint="eastAsia"/>
          <w:lang w:eastAsia="ko-KR"/>
        </w:rPr>
        <w:lastRenderedPageBreak/>
        <w:t xml:space="preserve">theory which discussed student enjoyment of mathematics and science, and perceived usefulness and importance of mathematics and science in the future (Lent, &amp; Brown, 2006).  </w:t>
      </w:r>
      <w:r w:rsidR="00EF4C81">
        <w:rPr>
          <w:rFonts w:hint="eastAsia"/>
          <w:lang w:eastAsia="ko-KR"/>
        </w:rPr>
        <w:t>In particular, social cognitive career theory indicates that it is important to have the</w:t>
      </w:r>
      <w:ins w:id="13" w:author="knylund" w:date="2014-02-04T20:39:00Z">
        <w:r w:rsidR="00D81284">
          <w:rPr>
            <w:lang w:eastAsia="ko-KR"/>
          </w:rPr>
          <w:t xml:space="preserve"> following</w:t>
        </w:r>
      </w:ins>
      <w:del w:id="14" w:author="knylund" w:date="2014-02-04T20:39:00Z">
        <w:r w:rsidR="00EF4C81" w:rsidDel="00D81284">
          <w:rPr>
            <w:rFonts w:hint="eastAsia"/>
            <w:lang w:eastAsia="ko-KR"/>
          </w:rPr>
          <w:delText>se</w:delText>
        </w:r>
      </w:del>
      <w:r w:rsidR="00EF4C81">
        <w:rPr>
          <w:rFonts w:hint="eastAsia"/>
          <w:lang w:eastAsia="ko-KR"/>
        </w:rPr>
        <w:t xml:space="preserve"> constructs</w:t>
      </w:r>
      <w:ins w:id="15" w:author="knylund" w:date="2014-02-04T20:39:00Z">
        <w:r w:rsidR="00D81284">
          <w:rPr>
            <w:lang w:eastAsia="ko-KR"/>
          </w:rPr>
          <w:t xml:space="preserve"> to be successful in math and science:</w:t>
        </w:r>
      </w:ins>
      <w:del w:id="16" w:author="knylund" w:date="2014-02-04T20:39:00Z">
        <w:r w:rsidR="00EF4C81" w:rsidDel="00D81284">
          <w:rPr>
            <w:rFonts w:hint="eastAsia"/>
            <w:lang w:eastAsia="ko-KR"/>
          </w:rPr>
          <w:delText>,</w:delText>
        </w:r>
      </w:del>
      <w:r w:rsidR="00EF4C81">
        <w:rPr>
          <w:rFonts w:hint="eastAsia"/>
          <w:lang w:eastAsia="ko-KR"/>
        </w:rPr>
        <w:t xml:space="preserve"> self-efficacy, outcome expe</w:t>
      </w:r>
      <w:r w:rsidR="00DB61F5">
        <w:rPr>
          <w:rFonts w:hint="eastAsia"/>
          <w:lang w:eastAsia="ko-KR"/>
        </w:rPr>
        <w:t>ctations, interests</w:t>
      </w:r>
      <w:ins w:id="17" w:author="knylund" w:date="2014-02-04T20:40:00Z">
        <w:r w:rsidR="00D81284">
          <w:rPr>
            <w:lang w:eastAsia="ko-KR"/>
          </w:rPr>
          <w:t>,</w:t>
        </w:r>
      </w:ins>
      <w:r w:rsidR="00DB61F5">
        <w:rPr>
          <w:rFonts w:hint="eastAsia"/>
          <w:lang w:eastAsia="ko-KR"/>
        </w:rPr>
        <w:t xml:space="preserve"> and goals</w:t>
      </w:r>
      <w:ins w:id="18" w:author="knylund" w:date="2014-02-04T20:39:00Z">
        <w:r w:rsidR="00D81284">
          <w:rPr>
            <w:lang w:eastAsia="ko-KR"/>
          </w:rPr>
          <w:t>.</w:t>
        </w:r>
      </w:ins>
      <w:del w:id="19" w:author="knylund" w:date="2014-02-04T20:39:00Z">
        <w:r w:rsidR="00363E16" w:rsidDel="00D81284">
          <w:rPr>
            <w:rFonts w:hint="eastAsia"/>
            <w:lang w:eastAsia="ko-KR"/>
          </w:rPr>
          <w:delText xml:space="preserve"> to be successful in math and science</w:delText>
        </w:r>
      </w:del>
      <w:r w:rsidR="00363E16">
        <w:rPr>
          <w:rFonts w:hint="eastAsia"/>
          <w:lang w:eastAsia="ko-KR"/>
        </w:rPr>
        <w:t xml:space="preserve">.  There </w:t>
      </w:r>
      <w:del w:id="20" w:author="knylund" w:date="2014-02-04T20:40:00Z">
        <w:r w:rsidR="00363E16" w:rsidDel="00D81284">
          <w:rPr>
            <w:rFonts w:hint="eastAsia"/>
            <w:lang w:eastAsia="ko-KR"/>
          </w:rPr>
          <w:delText xml:space="preserve">was </w:delText>
        </w:r>
      </w:del>
      <w:ins w:id="21" w:author="knylund" w:date="2014-02-04T20:40:00Z">
        <w:r w:rsidR="00D81284">
          <w:rPr>
            <w:lang w:eastAsia="ko-KR"/>
          </w:rPr>
          <w:t>were</w:t>
        </w:r>
        <w:r w:rsidR="00D81284">
          <w:rPr>
            <w:rFonts w:hint="eastAsia"/>
            <w:lang w:eastAsia="ko-KR"/>
          </w:rPr>
          <w:t xml:space="preserve"> </w:t>
        </w:r>
      </w:ins>
      <w:r w:rsidR="00363E16">
        <w:rPr>
          <w:rFonts w:hint="eastAsia"/>
          <w:lang w:eastAsia="ko-KR"/>
        </w:rPr>
        <w:t>two</w:t>
      </w:r>
      <w:r w:rsidR="00DB61F5">
        <w:rPr>
          <w:rFonts w:hint="eastAsia"/>
          <w:lang w:eastAsia="ko-KR"/>
        </w:rPr>
        <w:t xml:space="preserve"> </w:t>
      </w:r>
      <w:del w:id="22" w:author="knylund" w:date="2014-02-04T20:40:00Z">
        <w:r w:rsidR="00DB61F5" w:rsidDel="00D81284">
          <w:rPr>
            <w:rFonts w:hint="eastAsia"/>
            <w:lang w:eastAsia="ko-KR"/>
          </w:rPr>
          <w:delText>item</w:delText>
        </w:r>
      </w:del>
      <w:ins w:id="23" w:author="knylund" w:date="2014-02-04T20:40:00Z">
        <w:r w:rsidR="00D81284">
          <w:rPr>
            <w:lang w:eastAsia="ko-KR"/>
          </w:rPr>
          <w:t>items</w:t>
        </w:r>
      </w:ins>
      <w:r w:rsidR="00DB61F5">
        <w:rPr>
          <w:rFonts w:hint="eastAsia"/>
          <w:lang w:eastAsia="ko-KR"/>
        </w:rPr>
        <w:t xml:space="preserve"> </w:t>
      </w:r>
      <w:del w:id="24" w:author="knylund" w:date="2014-02-04T20:40:00Z">
        <w:r w:rsidR="00DB61F5" w:rsidDel="00D81284">
          <w:rPr>
            <w:rFonts w:hint="eastAsia"/>
            <w:lang w:eastAsia="ko-KR"/>
          </w:rPr>
          <w:delText xml:space="preserve">to </w:delText>
        </w:r>
      </w:del>
      <w:ins w:id="25" w:author="knylund" w:date="2014-02-04T20:40:00Z">
        <w:r w:rsidR="00D81284">
          <w:rPr>
            <w:lang w:eastAsia="ko-KR"/>
          </w:rPr>
          <w:t>that</w:t>
        </w:r>
        <w:r w:rsidR="00D81284">
          <w:rPr>
            <w:rFonts w:hint="eastAsia"/>
            <w:lang w:eastAsia="ko-KR"/>
          </w:rPr>
          <w:t xml:space="preserve"> </w:t>
        </w:r>
      </w:ins>
      <w:r w:rsidR="00DB61F5">
        <w:rPr>
          <w:rFonts w:hint="eastAsia"/>
          <w:lang w:eastAsia="ko-KR"/>
        </w:rPr>
        <w:t>measure</w:t>
      </w:r>
      <w:ins w:id="26" w:author="knylund" w:date="2014-02-04T20:40:00Z">
        <w:r w:rsidR="00D81284">
          <w:rPr>
            <w:lang w:eastAsia="ko-KR"/>
          </w:rPr>
          <w:t>d</w:t>
        </w:r>
      </w:ins>
      <w:r w:rsidR="00DB61F5">
        <w:rPr>
          <w:rFonts w:hint="eastAsia"/>
          <w:lang w:eastAsia="ko-KR"/>
        </w:rPr>
        <w:t xml:space="preserve"> self-efficacy, </w:t>
      </w:r>
      <w:r w:rsidR="00DB61F5">
        <w:rPr>
          <w:lang w:eastAsia="ko-KR"/>
        </w:rPr>
        <w:t>“</w:t>
      </w:r>
      <w:r w:rsidR="00DB61F5">
        <w:rPr>
          <w:rFonts w:hint="eastAsia"/>
          <w:lang w:eastAsia="ko-KR"/>
        </w:rPr>
        <w:t>I enjoy math</w:t>
      </w:r>
      <w:r w:rsidR="00DB61F5">
        <w:rPr>
          <w:lang w:eastAsia="ko-KR"/>
        </w:rPr>
        <w:t>”</w:t>
      </w:r>
      <w:r w:rsidR="00363E16">
        <w:rPr>
          <w:rFonts w:hint="eastAsia"/>
          <w:lang w:eastAsia="ko-KR"/>
        </w:rPr>
        <w:t xml:space="preserve">, and </w:t>
      </w:r>
      <w:r w:rsidR="00363E16">
        <w:rPr>
          <w:lang w:eastAsia="ko-KR"/>
        </w:rPr>
        <w:t>“</w:t>
      </w:r>
      <w:r w:rsidR="00363E16">
        <w:rPr>
          <w:rFonts w:hint="eastAsia"/>
          <w:lang w:eastAsia="ko-KR"/>
        </w:rPr>
        <w:t>I enjoy science</w:t>
      </w:r>
      <w:r w:rsidR="00363E16">
        <w:rPr>
          <w:lang w:eastAsia="ko-KR"/>
        </w:rPr>
        <w:t>”</w:t>
      </w:r>
      <w:r w:rsidR="00DB61F5">
        <w:rPr>
          <w:rFonts w:hint="eastAsia"/>
          <w:lang w:eastAsia="ko-KR"/>
        </w:rPr>
        <w:t>.  T</w:t>
      </w:r>
      <w:r w:rsidR="00DB61F5">
        <w:rPr>
          <w:lang w:eastAsia="ko-KR"/>
        </w:rPr>
        <w:t>h</w:t>
      </w:r>
      <w:r w:rsidR="00DB61F5">
        <w:rPr>
          <w:rFonts w:hint="eastAsia"/>
          <w:lang w:eastAsia="ko-KR"/>
        </w:rPr>
        <w:t xml:space="preserve">ere were </w:t>
      </w:r>
      <w:r w:rsidR="00363E16">
        <w:rPr>
          <w:rFonts w:hint="eastAsia"/>
          <w:lang w:eastAsia="ko-KR"/>
        </w:rPr>
        <w:t>four</w:t>
      </w:r>
      <w:r w:rsidR="00DB61F5">
        <w:rPr>
          <w:rFonts w:hint="eastAsia"/>
          <w:lang w:eastAsia="ko-KR"/>
        </w:rPr>
        <w:t xml:space="preserve"> items </w:t>
      </w:r>
      <w:del w:id="27" w:author="knylund" w:date="2014-02-04T20:40:00Z">
        <w:r w:rsidR="00DB61F5" w:rsidDel="00D81284">
          <w:rPr>
            <w:rFonts w:hint="eastAsia"/>
            <w:lang w:eastAsia="ko-KR"/>
          </w:rPr>
          <w:delText xml:space="preserve">to </w:delText>
        </w:r>
      </w:del>
      <w:ins w:id="28" w:author="knylund" w:date="2014-02-04T20:40:00Z">
        <w:r w:rsidR="00D81284">
          <w:rPr>
            <w:lang w:eastAsia="ko-KR"/>
          </w:rPr>
          <w:t>that</w:t>
        </w:r>
        <w:r w:rsidR="00D81284">
          <w:rPr>
            <w:rFonts w:hint="eastAsia"/>
            <w:lang w:eastAsia="ko-KR"/>
          </w:rPr>
          <w:t xml:space="preserve"> </w:t>
        </w:r>
      </w:ins>
      <w:r w:rsidR="00DB61F5">
        <w:rPr>
          <w:rFonts w:hint="eastAsia"/>
          <w:lang w:eastAsia="ko-KR"/>
        </w:rPr>
        <w:t>measure</w:t>
      </w:r>
      <w:ins w:id="29" w:author="knylund" w:date="2014-02-04T20:40:00Z">
        <w:r w:rsidR="00D81284">
          <w:rPr>
            <w:lang w:eastAsia="ko-KR"/>
          </w:rPr>
          <w:t>d</w:t>
        </w:r>
      </w:ins>
      <w:r w:rsidR="00DB61F5">
        <w:rPr>
          <w:rFonts w:hint="eastAsia"/>
          <w:lang w:eastAsia="ko-KR"/>
        </w:rPr>
        <w:t xml:space="preserve"> outcome expectations, </w:t>
      </w:r>
      <w:r w:rsidR="00DB61F5">
        <w:rPr>
          <w:lang w:eastAsia="ko-KR"/>
        </w:rPr>
        <w:t>“</w:t>
      </w:r>
      <w:r w:rsidR="00DB61F5">
        <w:rPr>
          <w:rFonts w:hint="eastAsia"/>
          <w:lang w:eastAsia="ko-KR"/>
        </w:rPr>
        <w:t>Math is useful in everyday problems</w:t>
      </w:r>
      <w:r w:rsidR="00DB61F5">
        <w:rPr>
          <w:lang w:eastAsia="ko-KR"/>
        </w:rPr>
        <w:t>”</w:t>
      </w:r>
      <w:r w:rsidR="00363E16">
        <w:rPr>
          <w:rFonts w:hint="eastAsia"/>
          <w:lang w:eastAsia="ko-KR"/>
        </w:rPr>
        <w:t xml:space="preserve">, </w:t>
      </w:r>
      <w:r w:rsidR="00DB61F5">
        <w:rPr>
          <w:lang w:eastAsia="ko-KR"/>
        </w:rPr>
        <w:t>“</w:t>
      </w:r>
      <w:r w:rsidR="00DB61F5">
        <w:rPr>
          <w:rFonts w:hint="eastAsia"/>
          <w:lang w:eastAsia="ko-KR"/>
        </w:rPr>
        <w:t>Math helps a person think logically</w:t>
      </w:r>
      <w:r w:rsidR="00DB61F5">
        <w:rPr>
          <w:lang w:eastAsia="ko-KR"/>
        </w:rPr>
        <w:t>”</w:t>
      </w:r>
      <w:r w:rsidR="00363E16">
        <w:rPr>
          <w:rFonts w:hint="eastAsia"/>
          <w:lang w:eastAsia="ko-KR"/>
        </w:rPr>
        <w:t xml:space="preserve">, </w:t>
      </w:r>
      <w:r w:rsidR="00363E16">
        <w:rPr>
          <w:lang w:eastAsia="ko-KR"/>
        </w:rPr>
        <w:t>“</w:t>
      </w:r>
      <w:r w:rsidR="00363E16">
        <w:rPr>
          <w:rFonts w:hint="eastAsia"/>
          <w:lang w:eastAsia="ko-KR"/>
        </w:rPr>
        <w:t>Science is useful in everyday problems</w:t>
      </w:r>
      <w:r w:rsidR="00363E16">
        <w:rPr>
          <w:lang w:eastAsia="ko-KR"/>
        </w:rPr>
        <w:t>”</w:t>
      </w:r>
      <w:r w:rsidR="00363E16">
        <w:rPr>
          <w:rFonts w:hint="eastAsia"/>
          <w:lang w:eastAsia="ko-KR"/>
        </w:rPr>
        <w:t xml:space="preserve">, and </w:t>
      </w:r>
      <w:del w:id="30" w:author="knylund" w:date="2014-02-04T20:40:00Z">
        <w:r w:rsidR="00363E16" w:rsidDel="00D81284">
          <w:rPr>
            <w:lang w:eastAsia="ko-KR"/>
          </w:rPr>
          <w:delText>“</w:delText>
        </w:r>
        <w:r w:rsidR="00363E16" w:rsidDel="00D81284">
          <w:rPr>
            <w:rFonts w:hint="eastAsia"/>
            <w:lang w:eastAsia="ko-KR"/>
          </w:rPr>
          <w:delText xml:space="preserve"> Science</w:delText>
        </w:r>
      </w:del>
      <w:ins w:id="31" w:author="knylund" w:date="2014-02-04T20:40:00Z">
        <w:r w:rsidR="00D81284">
          <w:rPr>
            <w:lang w:eastAsia="ko-KR"/>
          </w:rPr>
          <w:t>“Science</w:t>
        </w:r>
      </w:ins>
      <w:r w:rsidR="00363E16">
        <w:rPr>
          <w:rFonts w:hint="eastAsia"/>
          <w:lang w:eastAsia="ko-KR"/>
        </w:rPr>
        <w:t xml:space="preserve"> helps a person think logically</w:t>
      </w:r>
      <w:r w:rsidR="00363E16">
        <w:rPr>
          <w:lang w:eastAsia="ko-KR"/>
        </w:rPr>
        <w:t>”</w:t>
      </w:r>
      <w:r w:rsidR="00DB61F5">
        <w:rPr>
          <w:rFonts w:hint="eastAsia"/>
          <w:lang w:eastAsia="ko-KR"/>
        </w:rPr>
        <w:t xml:space="preserve">.  </w:t>
      </w:r>
      <w:r w:rsidR="00EF5137">
        <w:rPr>
          <w:rFonts w:hint="eastAsia"/>
          <w:lang w:eastAsia="ko-KR"/>
        </w:rPr>
        <w:t>T</w:t>
      </w:r>
      <w:r w:rsidR="00EF5137">
        <w:rPr>
          <w:lang w:eastAsia="ko-KR"/>
        </w:rPr>
        <w:t>h</w:t>
      </w:r>
      <w:r w:rsidR="00EF5137">
        <w:rPr>
          <w:rFonts w:hint="eastAsia"/>
          <w:lang w:eastAsia="ko-KR"/>
        </w:rPr>
        <w:t xml:space="preserve">ere </w:t>
      </w:r>
      <w:r w:rsidR="00363E16">
        <w:rPr>
          <w:rFonts w:hint="eastAsia"/>
          <w:lang w:eastAsia="ko-KR"/>
        </w:rPr>
        <w:t>were another four</w:t>
      </w:r>
      <w:r w:rsidR="00EF5137">
        <w:rPr>
          <w:rFonts w:hint="eastAsia"/>
          <w:lang w:eastAsia="ko-KR"/>
        </w:rPr>
        <w:t xml:space="preserve"> items </w:t>
      </w:r>
      <w:del w:id="32" w:author="knylund" w:date="2014-02-04T20:40:00Z">
        <w:r w:rsidR="00EF5137" w:rsidDel="00D81284">
          <w:rPr>
            <w:rFonts w:hint="eastAsia"/>
            <w:lang w:eastAsia="ko-KR"/>
          </w:rPr>
          <w:delText xml:space="preserve">to </w:delText>
        </w:r>
      </w:del>
      <w:ins w:id="33" w:author="knylund" w:date="2014-02-04T20:40:00Z">
        <w:r w:rsidR="00D81284">
          <w:rPr>
            <w:lang w:eastAsia="ko-KR"/>
          </w:rPr>
          <w:t>that</w:t>
        </w:r>
        <w:r w:rsidR="00D81284">
          <w:rPr>
            <w:rFonts w:hint="eastAsia"/>
            <w:lang w:eastAsia="ko-KR"/>
          </w:rPr>
          <w:t xml:space="preserve"> </w:t>
        </w:r>
      </w:ins>
      <w:r w:rsidR="00EF5137">
        <w:rPr>
          <w:rFonts w:hint="eastAsia"/>
          <w:lang w:eastAsia="ko-KR"/>
        </w:rPr>
        <w:t>measure</w:t>
      </w:r>
      <w:ins w:id="34" w:author="knylund" w:date="2014-02-04T20:40:00Z">
        <w:r w:rsidR="00D81284">
          <w:rPr>
            <w:lang w:eastAsia="ko-KR"/>
          </w:rPr>
          <w:t>d</w:t>
        </w:r>
      </w:ins>
      <w:r w:rsidR="00EF5137">
        <w:rPr>
          <w:rFonts w:hint="eastAsia"/>
          <w:lang w:eastAsia="ko-KR"/>
        </w:rPr>
        <w:t xml:space="preserve"> interests and goals, </w:t>
      </w:r>
      <w:r w:rsidR="00EF5137">
        <w:rPr>
          <w:lang w:eastAsia="ko-KR"/>
        </w:rPr>
        <w:t>“</w:t>
      </w:r>
      <w:r w:rsidR="00EF5137">
        <w:rPr>
          <w:rFonts w:hint="eastAsia"/>
          <w:lang w:eastAsia="ko-KR"/>
        </w:rPr>
        <w:t>It is important to know math to get a good job</w:t>
      </w:r>
      <w:r w:rsidR="00EF5137">
        <w:rPr>
          <w:lang w:eastAsia="ko-KR"/>
        </w:rPr>
        <w:t>”</w:t>
      </w:r>
      <w:r w:rsidR="00363E16">
        <w:rPr>
          <w:rFonts w:hint="eastAsia"/>
          <w:lang w:eastAsia="ko-KR"/>
        </w:rPr>
        <w:t xml:space="preserve">, </w:t>
      </w:r>
      <w:r w:rsidR="00EF5137">
        <w:rPr>
          <w:lang w:eastAsia="ko-KR"/>
        </w:rPr>
        <w:t>“</w:t>
      </w:r>
      <w:r w:rsidR="00EF5137">
        <w:rPr>
          <w:rFonts w:hint="eastAsia"/>
          <w:lang w:eastAsia="ko-KR"/>
        </w:rPr>
        <w:t>I will use math in many ways as an adult</w:t>
      </w:r>
      <w:r w:rsidR="00EF5137">
        <w:rPr>
          <w:lang w:eastAsia="ko-KR"/>
        </w:rPr>
        <w:t>”</w:t>
      </w:r>
      <w:r w:rsidR="00363E16">
        <w:rPr>
          <w:rFonts w:hint="eastAsia"/>
          <w:lang w:eastAsia="ko-KR"/>
        </w:rPr>
        <w:t xml:space="preserve">, </w:t>
      </w:r>
      <w:r w:rsidR="00363E16">
        <w:rPr>
          <w:lang w:eastAsia="ko-KR"/>
        </w:rPr>
        <w:t>“</w:t>
      </w:r>
      <w:r w:rsidR="00363E16">
        <w:rPr>
          <w:rFonts w:hint="eastAsia"/>
          <w:lang w:eastAsia="ko-KR"/>
        </w:rPr>
        <w:t>It is important to know science to get a good job</w:t>
      </w:r>
      <w:r w:rsidR="00363E16">
        <w:rPr>
          <w:lang w:eastAsia="ko-KR"/>
        </w:rPr>
        <w:t>”</w:t>
      </w:r>
      <w:r w:rsidR="00363E16">
        <w:rPr>
          <w:rFonts w:hint="eastAsia"/>
          <w:lang w:eastAsia="ko-KR"/>
        </w:rPr>
        <w:t xml:space="preserve">, and </w:t>
      </w:r>
      <w:r w:rsidR="00363E16">
        <w:rPr>
          <w:lang w:eastAsia="ko-KR"/>
        </w:rPr>
        <w:t>“</w:t>
      </w:r>
      <w:r w:rsidR="00363E16">
        <w:rPr>
          <w:rFonts w:hint="eastAsia"/>
          <w:lang w:eastAsia="ko-KR"/>
        </w:rPr>
        <w:t>I will use science in many ways as an adult</w:t>
      </w:r>
      <w:r w:rsidR="00363E16">
        <w:rPr>
          <w:lang w:eastAsia="ko-KR"/>
        </w:rPr>
        <w:t>”</w:t>
      </w:r>
      <w:r w:rsidR="00363E16">
        <w:rPr>
          <w:rFonts w:hint="eastAsia"/>
          <w:lang w:eastAsia="ko-KR"/>
        </w:rPr>
        <w:t>.</w:t>
      </w:r>
    </w:p>
    <w:p w:rsidR="00133C90" w:rsidRDefault="00133C90" w:rsidP="00F30136">
      <w:pPr>
        <w:spacing w:after="0" w:line="480" w:lineRule="auto"/>
        <w:ind w:firstLine="720"/>
        <w:rPr>
          <w:lang w:eastAsia="ko-KR"/>
        </w:rPr>
      </w:pPr>
      <w:r>
        <w:rPr>
          <w:rFonts w:hint="eastAsia"/>
          <w:lang w:eastAsia="ko-KR"/>
        </w:rPr>
        <w:t xml:space="preserve">Items about </w:t>
      </w:r>
      <w:r>
        <w:rPr>
          <w:lang w:eastAsia="ko-KR"/>
        </w:rPr>
        <w:t>mathematics</w:t>
      </w:r>
      <w:r>
        <w:rPr>
          <w:rFonts w:hint="eastAsia"/>
          <w:lang w:eastAsia="ko-KR"/>
        </w:rPr>
        <w:t xml:space="preserve"> and science attitudes were used in this study to reflect prior research </w:t>
      </w:r>
      <w:del w:id="35" w:author="knylund" w:date="2014-02-04T20:41:00Z">
        <w:r w:rsidDel="00D81284">
          <w:rPr>
            <w:rFonts w:hint="eastAsia"/>
            <w:lang w:eastAsia="ko-KR"/>
          </w:rPr>
          <w:delText xml:space="preserve">that </w:delText>
        </w:r>
      </w:del>
      <w:ins w:id="36" w:author="knylund" w:date="2014-02-04T20:41:00Z">
        <w:r w:rsidR="00D81284">
          <w:rPr>
            <w:lang w:eastAsia="ko-KR"/>
          </w:rPr>
          <w:t xml:space="preserve">which indicates that </w:t>
        </w:r>
      </w:ins>
      <w:r>
        <w:rPr>
          <w:rFonts w:hint="eastAsia"/>
          <w:lang w:eastAsia="ko-KR"/>
        </w:rPr>
        <w:t>most STEM careers require both mathematics and science knowledge</w:t>
      </w:r>
      <w:commentRangeStart w:id="37"/>
      <w:r>
        <w:rPr>
          <w:rFonts w:hint="eastAsia"/>
          <w:lang w:eastAsia="ko-KR"/>
        </w:rPr>
        <w:t>, and attitudes are content-specific and measures should be tailored to the specific domain</w:t>
      </w:r>
      <w:commentRangeEnd w:id="37"/>
      <w:r w:rsidR="00D81284">
        <w:rPr>
          <w:rStyle w:val="CommentReference"/>
        </w:rPr>
        <w:commentReference w:id="37"/>
      </w:r>
      <w:r>
        <w:rPr>
          <w:rFonts w:hint="eastAsia"/>
          <w:lang w:eastAsia="ko-KR"/>
        </w:rPr>
        <w:t xml:space="preserve"> (Bandura, 1986; Hackett, &amp; Betz, 1981; Lent, &amp; Brown, 2006).  Response options of </w:t>
      </w:r>
      <w:del w:id="38" w:author="knylund" w:date="2014-02-04T20:42:00Z">
        <w:r w:rsidDel="00D81284">
          <w:rPr>
            <w:rFonts w:hint="eastAsia"/>
            <w:lang w:eastAsia="ko-KR"/>
          </w:rPr>
          <w:delText xml:space="preserve">those </w:delText>
        </w:r>
      </w:del>
      <w:ins w:id="39" w:author="knylund" w:date="2014-02-04T20:42:00Z">
        <w:r w:rsidR="00D81284">
          <w:rPr>
            <w:lang w:eastAsia="ko-KR"/>
          </w:rPr>
          <w:t>the</w:t>
        </w:r>
        <w:r w:rsidR="00D81284">
          <w:rPr>
            <w:rFonts w:hint="eastAsia"/>
            <w:lang w:eastAsia="ko-KR"/>
          </w:rPr>
          <w:t xml:space="preserve"> </w:t>
        </w:r>
      </w:ins>
      <w:r>
        <w:rPr>
          <w:rFonts w:hint="eastAsia"/>
          <w:lang w:eastAsia="ko-KR"/>
        </w:rPr>
        <w:t xml:space="preserve">ten </w:t>
      </w:r>
      <w:proofErr w:type="gramStart"/>
      <w:r>
        <w:rPr>
          <w:rFonts w:hint="eastAsia"/>
          <w:lang w:eastAsia="ko-KR"/>
        </w:rPr>
        <w:t xml:space="preserve">items </w:t>
      </w:r>
      <w:ins w:id="40" w:author="knylund" w:date="2014-02-04T20:42:00Z">
        <w:r w:rsidR="00D81284">
          <w:rPr>
            <w:lang w:eastAsia="ko-KR"/>
          </w:rPr>
          <w:t xml:space="preserve"> used</w:t>
        </w:r>
        <w:proofErr w:type="gramEnd"/>
        <w:r w:rsidR="00D81284">
          <w:rPr>
            <w:lang w:eastAsia="ko-KR"/>
          </w:rPr>
          <w:t xml:space="preserve"> in our study </w:t>
        </w:r>
      </w:ins>
      <w:r>
        <w:rPr>
          <w:rFonts w:hint="eastAsia"/>
          <w:lang w:eastAsia="ko-KR"/>
        </w:rPr>
        <w:t>were: strongly ag</w:t>
      </w:r>
      <w:r w:rsidR="00F9760E">
        <w:rPr>
          <w:rFonts w:hint="eastAsia"/>
          <w:lang w:eastAsia="ko-KR"/>
        </w:rPr>
        <w:t xml:space="preserve">ree, agree, not sure, disagree, </w:t>
      </w:r>
      <w:r>
        <w:rPr>
          <w:rFonts w:hint="eastAsia"/>
          <w:lang w:eastAsia="ko-KR"/>
        </w:rPr>
        <w:t xml:space="preserve">strongly disagree.  </w:t>
      </w:r>
      <w:r w:rsidR="00D15933">
        <w:rPr>
          <w:rFonts w:hint="eastAsia"/>
          <w:lang w:eastAsia="ko-KR"/>
        </w:rPr>
        <w:t>These opt</w:t>
      </w:r>
      <w:r w:rsidR="00F9760E">
        <w:rPr>
          <w:rFonts w:hint="eastAsia"/>
          <w:lang w:eastAsia="ko-KR"/>
        </w:rPr>
        <w:t xml:space="preserve">ions were coded in a way </w:t>
      </w:r>
      <w:ins w:id="41" w:author="knylund" w:date="2014-02-04T20:42:00Z">
        <w:r w:rsidR="00D81284">
          <w:rPr>
            <w:lang w:eastAsia="ko-KR"/>
          </w:rPr>
          <w:t xml:space="preserve">such </w:t>
        </w:r>
      </w:ins>
      <w:r w:rsidR="00F9760E">
        <w:rPr>
          <w:rFonts w:hint="eastAsia"/>
          <w:lang w:eastAsia="ko-KR"/>
        </w:rPr>
        <w:t xml:space="preserve">that </w:t>
      </w:r>
      <w:r w:rsidR="00D15933">
        <w:rPr>
          <w:rFonts w:hint="eastAsia"/>
          <w:lang w:eastAsia="ko-KR"/>
        </w:rPr>
        <w:t>higher value</w:t>
      </w:r>
      <w:r w:rsidR="00F9760E">
        <w:rPr>
          <w:rFonts w:hint="eastAsia"/>
          <w:lang w:eastAsia="ko-KR"/>
        </w:rPr>
        <w:t>s</w:t>
      </w:r>
      <w:r w:rsidR="00D15933">
        <w:rPr>
          <w:rFonts w:hint="eastAsia"/>
          <w:lang w:eastAsia="ko-KR"/>
        </w:rPr>
        <w:t xml:space="preserve"> represented </w:t>
      </w:r>
      <w:r w:rsidR="00F9760E">
        <w:rPr>
          <w:rFonts w:hint="eastAsia"/>
          <w:lang w:eastAsia="ko-KR"/>
        </w:rPr>
        <w:t>stronger agreement or more positive attitudes, and lower values represented less agreement or less positive attitudes.</w:t>
      </w:r>
    </w:p>
    <w:p w:rsidR="00F30136" w:rsidRPr="002915B5" w:rsidRDefault="00F30136" w:rsidP="00F30136">
      <w:pPr>
        <w:spacing w:after="0" w:line="480" w:lineRule="auto"/>
        <w:ind w:firstLine="720"/>
        <w:rPr>
          <w:lang w:eastAsia="ko-KR"/>
        </w:rPr>
      </w:pPr>
      <w:proofErr w:type="gramStart"/>
      <w:r w:rsidRPr="002915B5">
        <w:rPr>
          <w:b/>
        </w:rPr>
        <w:t>Mathematics achievement.</w:t>
      </w:r>
      <w:proofErr w:type="gramEnd"/>
      <w:r w:rsidR="002915B5">
        <w:rPr>
          <w:rFonts w:hint="eastAsia"/>
          <w:b/>
          <w:lang w:eastAsia="ko-KR"/>
        </w:rPr>
        <w:t xml:space="preserve">  </w:t>
      </w:r>
      <w:r w:rsidR="002915B5">
        <w:rPr>
          <w:rFonts w:hint="eastAsia"/>
          <w:lang w:eastAsia="ko-KR"/>
        </w:rPr>
        <w:t>Student mathematics achievement was measured in the fall of twelfth grade (</w:t>
      </w:r>
      <w:r w:rsidR="002915B5" w:rsidRPr="009F0BAF">
        <w:rPr>
          <w:rFonts w:hint="eastAsia"/>
          <w:i/>
          <w:lang w:eastAsia="ko-KR"/>
        </w:rPr>
        <w:t>M</w:t>
      </w:r>
      <w:r w:rsidR="002915B5">
        <w:rPr>
          <w:rFonts w:hint="eastAsia"/>
          <w:lang w:eastAsia="ko-KR"/>
        </w:rPr>
        <w:t xml:space="preserve"> = 68.74, </w:t>
      </w:r>
      <w:r w:rsidR="002915B5" w:rsidRPr="009F0BAF">
        <w:rPr>
          <w:rFonts w:hint="eastAsia"/>
          <w:i/>
          <w:lang w:eastAsia="ko-KR"/>
        </w:rPr>
        <w:t>SD</w:t>
      </w:r>
      <w:r w:rsidR="002915B5">
        <w:rPr>
          <w:rFonts w:hint="eastAsia"/>
          <w:lang w:eastAsia="ko-KR"/>
        </w:rPr>
        <w:t xml:space="preserve"> = 15).  </w:t>
      </w:r>
      <w:r w:rsidR="00A17726">
        <w:rPr>
          <w:rFonts w:hint="eastAsia"/>
          <w:lang w:eastAsia="ko-KR"/>
        </w:rPr>
        <w:t xml:space="preserve">Scores </w:t>
      </w:r>
      <w:r w:rsidR="009F0BAF">
        <w:rPr>
          <w:rFonts w:hint="eastAsia"/>
          <w:lang w:eastAsia="ko-KR"/>
        </w:rPr>
        <w:t xml:space="preserve">on the test </w:t>
      </w:r>
      <w:r w:rsidR="00A17726">
        <w:rPr>
          <w:rFonts w:hint="eastAsia"/>
          <w:lang w:eastAsia="ko-KR"/>
        </w:rPr>
        <w:t xml:space="preserve">were obtained using an Item Response Theory modeling (Lord, 1980) on a scale ranging from 0 to 100.  </w:t>
      </w:r>
      <w:r w:rsidR="009F0BAF">
        <w:rPr>
          <w:rFonts w:hint="eastAsia"/>
          <w:lang w:eastAsia="ko-KR"/>
        </w:rPr>
        <w:t xml:space="preserve">Items on the </w:t>
      </w:r>
      <w:ins w:id="42" w:author="knylund" w:date="2014-02-04T20:43:00Z">
        <w:r w:rsidR="0027081F">
          <w:rPr>
            <w:lang w:eastAsia="ko-KR"/>
          </w:rPr>
          <w:t xml:space="preserve">math </w:t>
        </w:r>
      </w:ins>
      <w:r w:rsidR="009F0BAF">
        <w:rPr>
          <w:rFonts w:hint="eastAsia"/>
          <w:lang w:eastAsia="ko-KR"/>
        </w:rPr>
        <w:t>test were based on the National Assessment of Educational Progress (NAEP), and were designed to measure basic math skills, algebra, geometry, and quantitative literacy.  Twelfth grade achievement was specified in the analysis as a proximal outcome</w:t>
      </w:r>
      <w:r w:rsidR="005C6CED">
        <w:rPr>
          <w:rFonts w:hint="eastAsia"/>
          <w:lang w:eastAsia="ko-KR"/>
        </w:rPr>
        <w:t xml:space="preserve"> variable</w:t>
      </w:r>
      <w:r w:rsidR="009F0BAF">
        <w:rPr>
          <w:rFonts w:hint="eastAsia"/>
          <w:lang w:eastAsia="ko-KR"/>
        </w:rPr>
        <w:t>.</w:t>
      </w:r>
    </w:p>
    <w:p w:rsidR="00B83451" w:rsidRPr="00B83451" w:rsidRDefault="00B83451" w:rsidP="00B83451">
      <w:pPr>
        <w:spacing w:after="0" w:line="480" w:lineRule="auto"/>
        <w:ind w:firstLine="720"/>
        <w:rPr>
          <w:lang w:eastAsia="ko-KR"/>
        </w:rPr>
      </w:pPr>
      <w:r w:rsidRPr="00B83451">
        <w:rPr>
          <w:b/>
        </w:rPr>
        <w:lastRenderedPageBreak/>
        <w:t>STEM career attainment.</w:t>
      </w:r>
      <w:r>
        <w:rPr>
          <w:rFonts w:hint="eastAsia"/>
          <w:b/>
          <w:lang w:eastAsia="ko-KR"/>
        </w:rPr>
        <w:t xml:space="preserve">  </w:t>
      </w:r>
      <w:r w:rsidR="005D7101" w:rsidRPr="005D7101">
        <w:rPr>
          <w:rFonts w:hint="eastAsia"/>
          <w:lang w:eastAsia="ko-KR"/>
        </w:rPr>
        <w:t>In</w:t>
      </w:r>
      <w:r w:rsidR="005D7101">
        <w:rPr>
          <w:rFonts w:hint="eastAsia"/>
          <w:b/>
          <w:lang w:eastAsia="ko-KR"/>
        </w:rPr>
        <w:t xml:space="preserve"> </w:t>
      </w:r>
      <w:r w:rsidR="005D7101">
        <w:rPr>
          <w:rFonts w:hint="eastAsia"/>
          <w:lang w:eastAsia="ko-KR"/>
        </w:rPr>
        <w:t>2007</w:t>
      </w:r>
      <w:r w:rsidR="00CE081A">
        <w:rPr>
          <w:rFonts w:hint="eastAsia"/>
          <w:lang w:eastAsia="ko-KR"/>
        </w:rPr>
        <w:t>,</w:t>
      </w:r>
      <w:r w:rsidR="005D7101">
        <w:rPr>
          <w:rFonts w:hint="eastAsia"/>
          <w:lang w:eastAsia="ko-KR"/>
        </w:rPr>
        <w:t xml:space="preserve"> respondents were surveyed regarding the industry of their current occupation.  </w:t>
      </w:r>
      <w:r w:rsidR="00140F93">
        <w:rPr>
          <w:rFonts w:hint="eastAsia"/>
          <w:lang w:eastAsia="ko-KR"/>
        </w:rPr>
        <w:t xml:space="preserve">The item representing STEM career attainment was a dichotomized in a way that 1 indicates the respondent was currently employed in a STEM occupation, and 0 indicates she was not in a STEM occupation.  </w:t>
      </w:r>
      <w:r w:rsidR="005C6CED">
        <w:rPr>
          <w:rFonts w:hint="eastAsia"/>
          <w:lang w:eastAsia="ko-KR"/>
        </w:rPr>
        <w:t>The item was used in this study as a distal outcome variable with the definition of STEM careers including the full range of STEM occupations only except f</w:t>
      </w:r>
      <w:r w:rsidR="003D0A86">
        <w:rPr>
          <w:rFonts w:hint="eastAsia"/>
          <w:lang w:eastAsia="ko-KR"/>
        </w:rPr>
        <w:t>or social science occupations.  Fifteen percent (</w:t>
      </w:r>
      <w:r w:rsidR="003D0A86" w:rsidRPr="003D0A86">
        <w:rPr>
          <w:rFonts w:hint="eastAsia"/>
          <w:i/>
          <w:lang w:eastAsia="ko-KR"/>
        </w:rPr>
        <w:t>n</w:t>
      </w:r>
      <w:r w:rsidR="003D0A86">
        <w:rPr>
          <w:rFonts w:hint="eastAsia"/>
          <w:lang w:eastAsia="ko-KR"/>
        </w:rPr>
        <w:t>=287) of the sample was employed in a STEM or STEM support occupation.</w:t>
      </w:r>
    </w:p>
    <w:p w:rsidR="00F30136" w:rsidRPr="003D0A86" w:rsidRDefault="00F30136" w:rsidP="003D0A86">
      <w:pPr>
        <w:spacing w:after="0" w:line="480" w:lineRule="auto"/>
        <w:ind w:firstLine="720"/>
        <w:rPr>
          <w:lang w:eastAsia="ko-KR"/>
        </w:rPr>
      </w:pPr>
      <w:proofErr w:type="gramStart"/>
      <w:r w:rsidRPr="003D0A86">
        <w:rPr>
          <w:b/>
        </w:rPr>
        <w:t xml:space="preserve">Interest </w:t>
      </w:r>
      <w:r w:rsidR="003D0A86">
        <w:rPr>
          <w:rFonts w:hint="eastAsia"/>
          <w:b/>
          <w:lang w:eastAsia="ko-KR"/>
        </w:rPr>
        <w:t>in social issues.</w:t>
      </w:r>
      <w:proofErr w:type="gramEnd"/>
      <w:r w:rsidR="003D0A86">
        <w:rPr>
          <w:rFonts w:hint="eastAsia"/>
          <w:b/>
          <w:lang w:eastAsia="ko-KR"/>
        </w:rPr>
        <w:t xml:space="preserve">  </w:t>
      </w:r>
      <w:r w:rsidR="003D0A86">
        <w:rPr>
          <w:rFonts w:hint="eastAsia"/>
          <w:lang w:eastAsia="ko-KR"/>
        </w:rPr>
        <w:t xml:space="preserve">Six items were used to create a composite variable representing interest in social issues.  Those items were, </w:t>
      </w:r>
      <w:r w:rsidR="003D0A86">
        <w:rPr>
          <w:lang w:eastAsia="ko-KR"/>
        </w:rPr>
        <w:t>“</w:t>
      </w:r>
      <w:r w:rsidR="003D0A86">
        <w:rPr>
          <w:rFonts w:hint="eastAsia"/>
          <w:lang w:eastAsia="ko-KR"/>
        </w:rPr>
        <w:t>I have an interest in space exploration</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agricultural issues</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science issues</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new technology</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energy policy issues</w:t>
      </w:r>
      <w:r w:rsidR="003D0A86">
        <w:rPr>
          <w:lang w:eastAsia="ko-KR"/>
        </w:rPr>
        <w:t>”</w:t>
      </w:r>
      <w:r w:rsidR="003D0A86">
        <w:rPr>
          <w:rFonts w:hint="eastAsia"/>
          <w:lang w:eastAsia="ko-KR"/>
        </w:rPr>
        <w:t xml:space="preserve">, and </w:t>
      </w:r>
      <w:r w:rsidR="003D0A86">
        <w:rPr>
          <w:lang w:eastAsia="ko-KR"/>
        </w:rPr>
        <w:t>“</w:t>
      </w:r>
      <w:r w:rsidR="003D0A86">
        <w:rPr>
          <w:rFonts w:hint="eastAsia"/>
          <w:lang w:eastAsia="ko-KR"/>
        </w:rPr>
        <w:t>I have an interest in environmental quality</w:t>
      </w:r>
      <w:r w:rsidR="003D0A86">
        <w:rPr>
          <w:lang w:eastAsia="ko-KR"/>
        </w:rPr>
        <w:t>”</w:t>
      </w:r>
      <w:r w:rsidR="003D0A86">
        <w:rPr>
          <w:rFonts w:hint="eastAsia"/>
          <w:lang w:eastAsia="ko-KR"/>
        </w:rPr>
        <w:t xml:space="preserve">.  </w:t>
      </w:r>
      <w:r w:rsidR="007309BC">
        <w:rPr>
          <w:rFonts w:hint="eastAsia"/>
          <w:lang w:eastAsia="ko-KR"/>
        </w:rPr>
        <w:t>Response options for each item were initially dichotomized: 1 represent</w:t>
      </w:r>
      <w:ins w:id="43" w:author="knylund" w:date="2014-02-04T20:45:00Z">
        <w:r w:rsidR="005779AB">
          <w:rPr>
            <w:lang w:eastAsia="ko-KR"/>
          </w:rPr>
          <w:t>ed</w:t>
        </w:r>
      </w:ins>
      <w:del w:id="44" w:author="knylund" w:date="2014-02-04T20:45:00Z">
        <w:r w:rsidR="007309BC" w:rsidDel="005779AB">
          <w:rPr>
            <w:rFonts w:hint="eastAsia"/>
            <w:lang w:eastAsia="ko-KR"/>
          </w:rPr>
          <w:delText>s</w:delText>
        </w:r>
      </w:del>
      <w:r w:rsidR="007309BC">
        <w:rPr>
          <w:rFonts w:hint="eastAsia"/>
          <w:lang w:eastAsia="ko-KR"/>
        </w:rPr>
        <w:t xml:space="preserve"> </w:t>
      </w:r>
      <w:r w:rsidR="007309BC">
        <w:rPr>
          <w:lang w:eastAsia="ko-KR"/>
        </w:rPr>
        <w:t>“</w:t>
      </w:r>
      <w:r w:rsidR="007309BC">
        <w:rPr>
          <w:rFonts w:hint="eastAsia"/>
          <w:lang w:eastAsia="ko-KR"/>
        </w:rPr>
        <w:t>interested</w:t>
      </w:r>
      <w:r w:rsidR="007309BC">
        <w:rPr>
          <w:lang w:eastAsia="ko-KR"/>
        </w:rPr>
        <w:t>”</w:t>
      </w:r>
      <w:r w:rsidR="007309BC">
        <w:rPr>
          <w:rFonts w:hint="eastAsia"/>
          <w:lang w:eastAsia="ko-KR"/>
        </w:rPr>
        <w:t>, and 0 represent</w:t>
      </w:r>
      <w:ins w:id="45" w:author="knylund" w:date="2014-02-04T20:45:00Z">
        <w:r w:rsidR="005779AB">
          <w:rPr>
            <w:lang w:eastAsia="ko-KR"/>
          </w:rPr>
          <w:t>ed</w:t>
        </w:r>
      </w:ins>
      <w:del w:id="46" w:author="knylund" w:date="2014-02-04T20:45:00Z">
        <w:r w:rsidR="007309BC" w:rsidDel="005779AB">
          <w:rPr>
            <w:rFonts w:hint="eastAsia"/>
            <w:lang w:eastAsia="ko-KR"/>
          </w:rPr>
          <w:delText>s</w:delText>
        </w:r>
      </w:del>
      <w:r w:rsidR="007309BC">
        <w:rPr>
          <w:rFonts w:hint="eastAsia"/>
          <w:lang w:eastAsia="ko-KR"/>
        </w:rPr>
        <w:t xml:space="preserve"> </w:t>
      </w:r>
      <w:r w:rsidR="007309BC">
        <w:rPr>
          <w:lang w:eastAsia="ko-KR"/>
        </w:rPr>
        <w:t>“</w:t>
      </w:r>
      <w:r w:rsidR="007309BC">
        <w:rPr>
          <w:rFonts w:hint="eastAsia"/>
          <w:lang w:eastAsia="ko-KR"/>
        </w:rPr>
        <w:t>not interested</w:t>
      </w:r>
      <w:r w:rsidR="007309BC">
        <w:rPr>
          <w:lang w:eastAsia="ko-KR"/>
        </w:rPr>
        <w:t>”</w:t>
      </w:r>
      <w:r w:rsidR="007309BC">
        <w:rPr>
          <w:rFonts w:hint="eastAsia"/>
          <w:lang w:eastAsia="ko-KR"/>
        </w:rPr>
        <w:t xml:space="preserve">.  The mean of the six items was </w:t>
      </w:r>
      <w:del w:id="47" w:author="knylund" w:date="2014-02-04T20:44:00Z">
        <w:r w:rsidR="007309BC" w:rsidDel="005779AB">
          <w:rPr>
            <w:rFonts w:hint="eastAsia"/>
            <w:lang w:eastAsia="ko-KR"/>
          </w:rPr>
          <w:delText xml:space="preserve">taken </w:delText>
        </w:r>
      </w:del>
      <w:ins w:id="48" w:author="knylund" w:date="2014-02-04T20:44:00Z">
        <w:r w:rsidR="005779AB">
          <w:rPr>
            <w:lang w:eastAsia="ko-KR"/>
          </w:rPr>
          <w:t>calculated</w:t>
        </w:r>
        <w:r w:rsidR="005779AB">
          <w:rPr>
            <w:rFonts w:hint="eastAsia"/>
            <w:lang w:eastAsia="ko-KR"/>
          </w:rPr>
          <w:t xml:space="preserve"> </w:t>
        </w:r>
      </w:ins>
      <w:r w:rsidR="007309BC">
        <w:rPr>
          <w:rFonts w:hint="eastAsia"/>
          <w:lang w:eastAsia="ko-KR"/>
        </w:rPr>
        <w:t xml:space="preserve">to create a composite measure, and </w:t>
      </w:r>
      <w:r w:rsidR="00A26C2F">
        <w:rPr>
          <w:rFonts w:hint="eastAsia"/>
          <w:lang w:eastAsia="ko-KR"/>
        </w:rPr>
        <w:t xml:space="preserve">it was </w:t>
      </w:r>
      <w:r w:rsidR="007309BC">
        <w:rPr>
          <w:rFonts w:hint="eastAsia"/>
          <w:lang w:eastAsia="ko-KR"/>
        </w:rPr>
        <w:t>once again dichotomized</w:t>
      </w:r>
      <w:commentRangeStart w:id="49"/>
      <w:r w:rsidR="007309BC">
        <w:rPr>
          <w:rFonts w:hint="eastAsia"/>
          <w:lang w:eastAsia="ko-KR"/>
        </w:rPr>
        <w:t xml:space="preserve">: 1 represents </w:t>
      </w:r>
      <w:r w:rsidR="007309BC">
        <w:rPr>
          <w:lang w:eastAsia="ko-KR"/>
        </w:rPr>
        <w:t>“</w:t>
      </w:r>
      <w:r w:rsidR="007309BC">
        <w:rPr>
          <w:rFonts w:hint="eastAsia"/>
          <w:lang w:eastAsia="ko-KR"/>
        </w:rPr>
        <w:t>interested</w:t>
      </w:r>
      <w:r w:rsidR="007309BC">
        <w:rPr>
          <w:lang w:eastAsia="ko-KR"/>
        </w:rPr>
        <w:t>”</w:t>
      </w:r>
      <w:r w:rsidR="007309BC">
        <w:rPr>
          <w:rFonts w:hint="eastAsia"/>
          <w:lang w:eastAsia="ko-KR"/>
        </w:rPr>
        <w:t xml:space="preserve"> only when all six items indicate </w:t>
      </w:r>
      <w:r w:rsidR="007309BC">
        <w:rPr>
          <w:lang w:eastAsia="ko-KR"/>
        </w:rPr>
        <w:t>“</w:t>
      </w:r>
      <w:r w:rsidR="007309BC">
        <w:rPr>
          <w:rFonts w:hint="eastAsia"/>
          <w:lang w:eastAsia="ko-KR"/>
        </w:rPr>
        <w:t>interested</w:t>
      </w:r>
      <w:r w:rsidR="007309BC">
        <w:rPr>
          <w:lang w:eastAsia="ko-KR"/>
        </w:rPr>
        <w:t>”</w:t>
      </w:r>
      <w:r w:rsidR="007309BC">
        <w:rPr>
          <w:rFonts w:hint="eastAsia"/>
          <w:lang w:eastAsia="ko-KR"/>
        </w:rPr>
        <w:t xml:space="preserve">, and 0 represents </w:t>
      </w:r>
      <w:r w:rsidR="007309BC">
        <w:rPr>
          <w:lang w:eastAsia="ko-KR"/>
        </w:rPr>
        <w:t>“</w:t>
      </w:r>
      <w:r w:rsidR="007309BC">
        <w:rPr>
          <w:rFonts w:hint="eastAsia"/>
          <w:lang w:eastAsia="ko-KR"/>
        </w:rPr>
        <w:t>not interested</w:t>
      </w:r>
      <w:r w:rsidR="007309BC">
        <w:rPr>
          <w:lang w:eastAsia="ko-KR"/>
        </w:rPr>
        <w:t>”</w:t>
      </w:r>
      <w:r w:rsidR="007309BC">
        <w:rPr>
          <w:rFonts w:hint="eastAsia"/>
          <w:lang w:eastAsia="ko-KR"/>
        </w:rPr>
        <w:t xml:space="preserve"> otherwise.  </w:t>
      </w:r>
      <w:commentRangeEnd w:id="49"/>
      <w:r w:rsidR="005779AB">
        <w:rPr>
          <w:rStyle w:val="CommentReference"/>
        </w:rPr>
        <w:commentReference w:id="49"/>
      </w:r>
    </w:p>
    <w:p w:rsidR="00A26C2F" w:rsidRPr="003D0A86" w:rsidRDefault="003D0A86" w:rsidP="00A26C2F">
      <w:pPr>
        <w:spacing w:after="0" w:line="480" w:lineRule="auto"/>
        <w:ind w:firstLine="720"/>
        <w:rPr>
          <w:lang w:eastAsia="ko-KR"/>
        </w:rPr>
      </w:pPr>
      <w:proofErr w:type="gramStart"/>
      <w:r>
        <w:rPr>
          <w:rFonts w:hint="eastAsia"/>
          <w:b/>
          <w:lang w:eastAsia="ko-KR"/>
        </w:rPr>
        <w:t>Science opinion and knowledge.</w:t>
      </w:r>
      <w:proofErr w:type="gramEnd"/>
      <w:r>
        <w:rPr>
          <w:rFonts w:hint="eastAsia"/>
          <w:b/>
          <w:lang w:eastAsia="ko-KR"/>
        </w:rPr>
        <w:t xml:space="preserve">  </w:t>
      </w:r>
      <w:r w:rsidR="00A26C2F" w:rsidRPr="00A26C2F">
        <w:rPr>
          <w:rFonts w:hint="eastAsia"/>
          <w:lang w:eastAsia="ko-KR"/>
        </w:rPr>
        <w:t xml:space="preserve">A composite variable representing science opinion and knowledge consisted of three items, </w:t>
      </w:r>
      <w:r w:rsidR="00A26C2F" w:rsidRPr="00A26C2F">
        <w:rPr>
          <w:lang w:eastAsia="ko-KR"/>
        </w:rPr>
        <w:t>“</w:t>
      </w:r>
      <w:r w:rsidR="00A26C2F" w:rsidRPr="00A26C2F">
        <w:rPr>
          <w:rFonts w:hint="eastAsia"/>
          <w:lang w:eastAsia="ko-KR"/>
        </w:rPr>
        <w:t>Science and technology improve our lives</w:t>
      </w:r>
      <w:r w:rsidR="00A26C2F" w:rsidRPr="00A26C2F">
        <w:rPr>
          <w:lang w:eastAsia="ko-KR"/>
        </w:rPr>
        <w:t>”</w:t>
      </w:r>
      <w:r w:rsidR="00A26C2F" w:rsidRPr="00A26C2F">
        <w:rPr>
          <w:rFonts w:hint="eastAsia"/>
          <w:lang w:eastAsia="ko-KR"/>
        </w:rPr>
        <w:t xml:space="preserve">, </w:t>
      </w:r>
      <w:r w:rsidR="00A26C2F" w:rsidRPr="00A26C2F">
        <w:rPr>
          <w:lang w:eastAsia="ko-KR"/>
        </w:rPr>
        <w:t>“</w:t>
      </w:r>
      <w:r w:rsidR="00A26C2F" w:rsidRPr="00A26C2F">
        <w:rPr>
          <w:rFonts w:hint="eastAsia"/>
          <w:lang w:eastAsia="ko-KR"/>
        </w:rPr>
        <w:t>Scientists work for good of humanity</w:t>
      </w:r>
      <w:r w:rsidR="00A26C2F" w:rsidRPr="00A26C2F">
        <w:rPr>
          <w:lang w:eastAsia="ko-KR"/>
        </w:rPr>
        <w:t>”</w:t>
      </w:r>
      <w:r w:rsidR="00A26C2F" w:rsidRPr="00A26C2F">
        <w:rPr>
          <w:rFonts w:hint="eastAsia"/>
          <w:lang w:eastAsia="ko-KR"/>
        </w:rPr>
        <w:t xml:space="preserve">, and </w:t>
      </w:r>
      <w:r w:rsidR="00A26C2F" w:rsidRPr="00A26C2F">
        <w:rPr>
          <w:lang w:eastAsia="ko-KR"/>
        </w:rPr>
        <w:t>“</w:t>
      </w:r>
      <w:r w:rsidR="00A26C2F" w:rsidRPr="00A26C2F">
        <w:rPr>
          <w:rFonts w:hint="eastAsia"/>
          <w:lang w:eastAsia="ko-KR"/>
        </w:rPr>
        <w:t>Science and technology make life healthier</w:t>
      </w:r>
      <w:r w:rsidR="00A26C2F" w:rsidRPr="00A26C2F">
        <w:rPr>
          <w:lang w:eastAsia="ko-KR"/>
        </w:rPr>
        <w:t>”</w:t>
      </w:r>
      <w:r w:rsidR="00A26C2F" w:rsidRPr="00A26C2F">
        <w:rPr>
          <w:rFonts w:hint="eastAsia"/>
          <w:lang w:eastAsia="ko-KR"/>
        </w:rPr>
        <w:t>.</w:t>
      </w:r>
      <w:r w:rsidR="00A26C2F">
        <w:rPr>
          <w:rFonts w:hint="eastAsia"/>
          <w:lang w:eastAsia="ko-KR"/>
        </w:rPr>
        <w:t xml:space="preserve">  Response options for each item were initially dichotomized: 1 represents </w:t>
      </w:r>
      <w:r w:rsidR="00A26C2F">
        <w:rPr>
          <w:lang w:eastAsia="ko-KR"/>
        </w:rPr>
        <w:t>“</w:t>
      </w:r>
      <w:r w:rsidR="00A26C2F">
        <w:rPr>
          <w:rFonts w:hint="eastAsia"/>
          <w:lang w:eastAsia="ko-KR"/>
        </w:rPr>
        <w:t>agree</w:t>
      </w:r>
      <w:r w:rsidR="00A26C2F">
        <w:rPr>
          <w:lang w:eastAsia="ko-KR"/>
        </w:rPr>
        <w:t>”</w:t>
      </w:r>
      <w:r w:rsidR="00A26C2F">
        <w:rPr>
          <w:rFonts w:hint="eastAsia"/>
          <w:lang w:eastAsia="ko-KR"/>
        </w:rPr>
        <w:t xml:space="preserve">, and 0 represents </w:t>
      </w:r>
      <w:r w:rsidR="00A26C2F">
        <w:rPr>
          <w:lang w:eastAsia="ko-KR"/>
        </w:rPr>
        <w:t>“</w:t>
      </w:r>
      <w:r w:rsidR="00A26C2F">
        <w:rPr>
          <w:rFonts w:hint="eastAsia"/>
          <w:lang w:eastAsia="ko-KR"/>
        </w:rPr>
        <w:t>do not agree</w:t>
      </w:r>
      <w:r w:rsidR="00A26C2F">
        <w:rPr>
          <w:lang w:eastAsia="ko-KR"/>
        </w:rPr>
        <w:t>”</w:t>
      </w:r>
      <w:r w:rsidR="00A26C2F">
        <w:rPr>
          <w:rFonts w:hint="eastAsia"/>
          <w:lang w:eastAsia="ko-KR"/>
        </w:rPr>
        <w:t xml:space="preserve">.  The mean of the three items was taken to create a composite measure, and it was once again dichotomized: 1 represents </w:t>
      </w:r>
      <w:r w:rsidR="00A26C2F">
        <w:rPr>
          <w:lang w:eastAsia="ko-KR"/>
        </w:rPr>
        <w:t>“</w:t>
      </w:r>
      <w:r w:rsidR="00A26C2F">
        <w:rPr>
          <w:rFonts w:hint="eastAsia"/>
          <w:lang w:eastAsia="ko-KR"/>
        </w:rPr>
        <w:t>agree</w:t>
      </w:r>
      <w:r w:rsidR="00A26C2F">
        <w:rPr>
          <w:lang w:eastAsia="ko-KR"/>
        </w:rPr>
        <w:t>”</w:t>
      </w:r>
      <w:r w:rsidR="00A26C2F">
        <w:rPr>
          <w:rFonts w:hint="eastAsia"/>
          <w:lang w:eastAsia="ko-KR"/>
        </w:rPr>
        <w:t xml:space="preserve"> only when all three items indicate </w:t>
      </w:r>
      <w:r w:rsidR="00A26C2F">
        <w:rPr>
          <w:lang w:eastAsia="ko-KR"/>
        </w:rPr>
        <w:t>“</w:t>
      </w:r>
      <w:r w:rsidR="00A26C2F">
        <w:rPr>
          <w:rFonts w:hint="eastAsia"/>
          <w:lang w:eastAsia="ko-KR"/>
        </w:rPr>
        <w:t>agree</w:t>
      </w:r>
      <w:r w:rsidR="00A26C2F">
        <w:rPr>
          <w:lang w:eastAsia="ko-KR"/>
        </w:rPr>
        <w:t>”</w:t>
      </w:r>
      <w:r w:rsidR="00A26C2F">
        <w:rPr>
          <w:rFonts w:hint="eastAsia"/>
          <w:lang w:eastAsia="ko-KR"/>
        </w:rPr>
        <w:t xml:space="preserve">, and 0 represents </w:t>
      </w:r>
      <w:r w:rsidR="00A26C2F">
        <w:rPr>
          <w:lang w:eastAsia="ko-KR"/>
        </w:rPr>
        <w:t>“</w:t>
      </w:r>
      <w:r w:rsidR="00A26C2F">
        <w:rPr>
          <w:rFonts w:hint="eastAsia"/>
          <w:lang w:eastAsia="ko-KR"/>
        </w:rPr>
        <w:t>do not agree</w:t>
      </w:r>
      <w:r w:rsidR="00A26C2F">
        <w:rPr>
          <w:lang w:eastAsia="ko-KR"/>
        </w:rPr>
        <w:t>”</w:t>
      </w:r>
      <w:r w:rsidR="00A26C2F">
        <w:rPr>
          <w:rFonts w:hint="eastAsia"/>
          <w:lang w:eastAsia="ko-KR"/>
        </w:rPr>
        <w:t xml:space="preserve"> otherwise.  </w:t>
      </w:r>
    </w:p>
    <w:p w:rsidR="00756C8D" w:rsidDel="0031310E" w:rsidRDefault="00756C8D" w:rsidP="00F30136">
      <w:pPr>
        <w:spacing w:after="0" w:line="480" w:lineRule="auto"/>
        <w:rPr>
          <w:del w:id="50" w:author="knylund" w:date="2014-02-04T20:46:00Z"/>
          <w:b/>
          <w:lang w:eastAsia="ko-KR"/>
        </w:rPr>
      </w:pPr>
    </w:p>
    <w:p w:rsidR="00F30136" w:rsidRDefault="00F30136" w:rsidP="00F30136">
      <w:pPr>
        <w:spacing w:after="0" w:line="480" w:lineRule="auto"/>
        <w:rPr>
          <w:b/>
        </w:rPr>
      </w:pPr>
      <w:r w:rsidRPr="00F30136">
        <w:rPr>
          <w:b/>
        </w:rPr>
        <w:t>Analysis</w:t>
      </w:r>
    </w:p>
    <w:p w:rsidR="00F30136" w:rsidRDefault="00C25947" w:rsidP="00F30136">
      <w:pPr>
        <w:spacing w:after="0" w:line="480" w:lineRule="auto"/>
      </w:pPr>
      <w:r>
        <w:tab/>
        <w:t>We used latent transition analysis (LTA) to study the change in student math and science attitudes from 7</w:t>
      </w:r>
      <w:r w:rsidRPr="00C25947">
        <w:rPr>
          <w:vertAlign w:val="superscript"/>
        </w:rPr>
        <w:t>th</w:t>
      </w:r>
      <w:r>
        <w:t xml:space="preserve"> to 10</w:t>
      </w:r>
      <w:r w:rsidRPr="00C25947">
        <w:rPr>
          <w:vertAlign w:val="superscript"/>
        </w:rPr>
        <w:t>th</w:t>
      </w:r>
      <w:r>
        <w:t xml:space="preserve"> grade and 10</w:t>
      </w:r>
      <w:r w:rsidRPr="00C25947">
        <w:rPr>
          <w:vertAlign w:val="superscript"/>
        </w:rPr>
        <w:t>th</w:t>
      </w:r>
      <w:r>
        <w:t xml:space="preserve"> to 12</w:t>
      </w:r>
      <w:r w:rsidRPr="00C25947">
        <w:rPr>
          <w:vertAlign w:val="superscript"/>
        </w:rPr>
        <w:t>th</w:t>
      </w:r>
      <w:r>
        <w:t xml:space="preserve"> grade.  LTA is a longitudinal model that describes stage sequential change process (Collins, 2006; Collins and </w:t>
      </w:r>
      <w:proofErr w:type="spellStart"/>
      <w:r>
        <w:t>Sayer</w:t>
      </w:r>
      <w:proofErr w:type="spellEnd"/>
      <w:r>
        <w:t xml:space="preserve">, 2001). </w:t>
      </w:r>
      <w:r w:rsidR="008159DA">
        <w:t xml:space="preserve">LTA models are a longitudinal extension of the latent class model (LCA; </w:t>
      </w:r>
      <w:proofErr w:type="spellStart"/>
      <w:r w:rsidR="008159DA">
        <w:t>Nylund</w:t>
      </w:r>
      <w:proofErr w:type="spellEnd"/>
      <w:r w:rsidR="008159DA">
        <w:t>, 2007), where LCA is used at each time point to create groups of students, called latent classes, who have similar math and science attitudes and the LTA model then is used to model the change in these latent classes over time.  The LTA model used in this model is specified using the recommended building process that helps to ensure correct model speciation (</w:t>
      </w:r>
      <w:proofErr w:type="spellStart"/>
      <w:r w:rsidR="008159DA">
        <w:t>Nylund</w:t>
      </w:r>
      <w:proofErr w:type="spellEnd"/>
      <w:r w:rsidR="008159DA">
        <w:t xml:space="preserve">, </w:t>
      </w:r>
      <w:proofErr w:type="spellStart"/>
      <w:r w:rsidR="008159DA">
        <w:t>Muthen</w:t>
      </w:r>
      <w:proofErr w:type="spellEnd"/>
      <w:r w:rsidR="008159DA">
        <w:t xml:space="preserve">, </w:t>
      </w:r>
      <w:proofErr w:type="spellStart"/>
      <w:r w:rsidR="008159DA">
        <w:t>Nishina</w:t>
      </w:r>
      <w:proofErr w:type="spellEnd"/>
      <w:r w:rsidR="008159DA">
        <w:t>, Bellmore, Graham, 2008).  This process starts by fitting LCA models at each time point (e.g., 7</w:t>
      </w:r>
      <w:r w:rsidR="008159DA" w:rsidRPr="008159DA">
        <w:rPr>
          <w:vertAlign w:val="superscript"/>
        </w:rPr>
        <w:t>th</w:t>
      </w:r>
      <w:r w:rsidR="008159DA">
        <w:t>, 10</w:t>
      </w:r>
      <w:r w:rsidR="008159DA" w:rsidRPr="008159DA">
        <w:rPr>
          <w:vertAlign w:val="superscript"/>
        </w:rPr>
        <w:t>th</w:t>
      </w:r>
      <w:r w:rsidR="008159DA">
        <w:t>, and 12</w:t>
      </w:r>
      <w:r w:rsidR="008159DA" w:rsidRPr="008159DA">
        <w:rPr>
          <w:vertAlign w:val="superscript"/>
        </w:rPr>
        <w:t>th</w:t>
      </w:r>
      <w:r w:rsidR="008159DA">
        <w:t xml:space="preserve"> grade) independently and deciding on the number of latent classes. After deciding on the number of </w:t>
      </w:r>
      <w:r w:rsidR="00D70F84">
        <w:t>classes at</w:t>
      </w:r>
      <w:r w:rsidR="008159DA">
        <w:t xml:space="preserve"> each time point, the LTA model </w:t>
      </w:r>
      <w:r w:rsidR="00D70F84">
        <w:t xml:space="preserve">was specified </w:t>
      </w:r>
      <w:r w:rsidR="008159DA">
        <w:t>using the class specification from the independent LCAs.  No covariates are included in these modeling steps.</w:t>
      </w:r>
    </w:p>
    <w:p w:rsidR="008159DA" w:rsidRDefault="008159DA" w:rsidP="00F30136">
      <w:pPr>
        <w:spacing w:after="0" w:line="480" w:lineRule="auto"/>
      </w:pPr>
      <w:r>
        <w:tab/>
        <w:t xml:space="preserve">Once the unconditional LTA model </w:t>
      </w:r>
      <w:r w:rsidR="00D70F84">
        <w:t>was</w:t>
      </w:r>
      <w:r>
        <w:t xml:space="preserve"> specified, auxiliary information in the form of covariates (i.e., gender and </w:t>
      </w:r>
      <w:r w:rsidR="00D70F84">
        <w:t>ethnicity</w:t>
      </w:r>
      <w:r>
        <w:t xml:space="preserve">) and distal outcomes (i.e., </w:t>
      </w:r>
      <w:commentRangeStart w:id="51"/>
      <w:r>
        <w:t>college major, STEM career</w:t>
      </w:r>
      <w:commentRangeEnd w:id="51"/>
      <w:r>
        <w:rPr>
          <w:rStyle w:val="CommentReference"/>
        </w:rPr>
        <w:commentReference w:id="51"/>
      </w:r>
      <w:r>
        <w:t xml:space="preserve">) </w:t>
      </w:r>
      <w:r w:rsidR="00D70F84">
        <w:t>were</w:t>
      </w:r>
      <w:r>
        <w:t xml:space="preserve"> included</w:t>
      </w:r>
      <w:r w:rsidR="00D70F84">
        <w:t xml:space="preserve"> in the model</w:t>
      </w:r>
      <w:r>
        <w:t xml:space="preserve">.  Recently methodological work suggest using a three-step method for including distal outcomes in mixture models </w:t>
      </w:r>
      <w:r w:rsidRPr="001D2DC0">
        <w:fldChar w:fldCharType="begin" w:fldLock="1"/>
      </w:r>
      <w:r w:rsidRPr="001D2DC0">
        <w:instrText>ADDIN CSL_CITATION { "citationItems" : [ { "id" : "ITEM-1", "itemData" : { "author" : [ { "dropping-particle" : "", "family" : "Asparouhov", "given" : "Tihomir", "non-dropping-particle" : "", "parse-names" : false, "suffix" : "" }, { "dropping-particle" : "", "family" : "Muthen", "given" : "Bengt", "non-dropping-particle" : "", "parse-names" : false, "suffix" : "" } ], "id" : "ITEM-1", "issue" : "15", "issued" : { "date-parts" : [ [ "2013" ] ] }, "page" : "1-48", "title" : "Auxiliary Variables in Mixture Modeling : 3-Step Approaches Using Mplus", "type" : "report" }, "uris" : [ "http://www.mendeley.com/documents/?uuid=17d85342-e40f-4494-a0f0-50ea2a88d9b4" ] }, { "id" : "ITEM-2", "itemData" : { "DOI" : "10.1093/pan/mpq025", "ISSN" : "1047-1987", "abstract" : "Researchers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 "author" : [ { "dropping-particle" : "", "family" : "Vermunt", "given" : "J. K.", "non-dropping-particle" : "", "parse-names" : false, "suffix" : "" } ], "container-title" : "Political Analysis", "id" : "ITEM-2", "issue" : "4", "issued" : { "date-parts" : [ [ "2010", "9", "23" ] ] }, "page" : "450-469", "title" : "Latent Class Modeling with Covariates: Two Improved Three-Step Approaches", "type" : "article-journal", "volume" : "18" }, "uris" : [ "http://www.mendeley.com/documents/?uuid=082090fb-6bbd-44a0-b1f8-c6203b295484" ] } ], "mendeley" : { "manualFormatting" : "(Asparouhov &amp; Muth\u00e9n, 2013; Vermunt, 2010)", "previouslyFormattedCitation" : "(Asparouhov &amp; Muthen, 2013; J. K. Vermunt, 2010)" }, "properties" : { "noteIndex" : 0 }, "schema" : "https://github.com/citation-style-language/schema/raw/master/csl-citation.json" }</w:instrText>
      </w:r>
      <w:r w:rsidRPr="001D2DC0">
        <w:fldChar w:fldCharType="separate"/>
      </w:r>
      <w:r w:rsidRPr="001D2DC0">
        <w:rPr>
          <w:noProof/>
        </w:rPr>
        <w:t>(Asparouhov &amp; Muthén, 2013; Vermunt, 2010)</w:t>
      </w:r>
      <w:r w:rsidRPr="001D2DC0">
        <w:fldChar w:fldCharType="end"/>
      </w:r>
      <w:r>
        <w:t xml:space="preserve">, which ensures that both the measurement parameters in LCA and structural parameters in LTA are not unintentionally biased by the auxiliary variables.  </w:t>
      </w:r>
      <w:r w:rsidR="00F36583">
        <w:t xml:space="preserve">In a three-step LTA, there are several modeling steps involved that involve specifying each LCA model, fixing values in the LTA model and then including the auxiliary variables.  For more information on specifying a three-step LTA model see Nylund-Gibson, Grimm, Quirk, &amp; Furlong (in press). </w:t>
      </w:r>
    </w:p>
    <w:p w:rsidR="00F30136" w:rsidRDefault="00C25947" w:rsidP="00F30136">
      <w:pPr>
        <w:spacing w:after="0" w:line="480" w:lineRule="auto"/>
      </w:pPr>
      <w:r>
        <w:lastRenderedPageBreak/>
        <w:tab/>
        <w:t xml:space="preserve">All modes were estimated in the statistical software package </w:t>
      </w:r>
      <w:proofErr w:type="spellStart"/>
      <w:r>
        <w:t>Mplus</w:t>
      </w:r>
      <w:proofErr w:type="spellEnd"/>
      <w:r>
        <w:t xml:space="preserve"> 7.1 (</w:t>
      </w:r>
      <w:proofErr w:type="spellStart"/>
      <w:r>
        <w:t>Muthén</w:t>
      </w:r>
      <w:proofErr w:type="spellEnd"/>
      <w:r>
        <w:t xml:space="preserve"> </w:t>
      </w:r>
      <w:r w:rsidRPr="008D3CEC">
        <w:t>&amp;</w:t>
      </w:r>
      <w:r>
        <w:t xml:space="preserve"> </w:t>
      </w:r>
      <w:proofErr w:type="spellStart"/>
      <w:r>
        <w:t>Muthén</w:t>
      </w:r>
      <w:proofErr w:type="spellEnd"/>
      <w:r>
        <w:t xml:space="preserve">, 1998-2013) using full information maximum likelihood estimation. This approach allows for item-level missing data under the missing at random (MAR, see Little and Rubin, 1990; Rubin, 1987) assumption.  Students who have data on at least one outcome variable at one time point are included in the analysis and only excluded if they were missing on covariates.  The LTA model is considered a longitudinal mixture model, and as with all mixture models have well document problems with converging on local, versus global, likelihood solutions. As result, random start values that are generated in </w:t>
      </w:r>
      <w:proofErr w:type="spellStart"/>
      <w:r>
        <w:t>Mplus</w:t>
      </w:r>
      <w:proofErr w:type="spellEnd"/>
      <w:r>
        <w:t xml:space="preserve"> are used to ensure that the results are global ones.  </w:t>
      </w:r>
    </w:p>
    <w:p w:rsidR="00D70F84" w:rsidRPr="00D70F84" w:rsidRDefault="00D70F84" w:rsidP="00F30136">
      <w:pPr>
        <w:spacing w:after="0" w:line="480" w:lineRule="auto"/>
      </w:pPr>
      <w:r>
        <w:tab/>
        <w:t xml:space="preserve">Multiple </w:t>
      </w:r>
      <w:r w:rsidRPr="001D2DC0">
        <w:t>indicators of model fit were used since</w:t>
      </w:r>
      <w:r>
        <w:t xml:space="preserve">, to date, </w:t>
      </w:r>
      <w:r w:rsidRPr="001D2DC0">
        <w:t xml:space="preserve">there is no single statistical indicator that is a perfect indicator of which model fits best </w:t>
      </w:r>
      <w:r w:rsidRPr="001D2DC0">
        <w:fldChar w:fldCharType="begin" w:fldLock="1"/>
      </w:r>
      <w:r w:rsidRPr="001D2DC0">
        <w:instrText>ADDIN CSL_CITATION { "citationItems" : [ { "id" : "ITEM-1", "itemData" : { "DOI" : "10.1080/10705510701575396", "ISBN" : "9781841697055", "ISSN" : "10705511", "abstract" : "Mixture modeling is a widely applied data analysis technique used to identify unobserved heterogeneity in a population. Despite mixture models' usefulness in practice, one unresolved issue in the application of mixture models is that there is not one commonly accepted statistical indicator for deciding on the number of classes in a study population. This article presents the results of a simulation study that examines the performance of likelihood-based tests and the traditionally used Information Criterion (ICs) used for determining the number of classes in mixture modeling. We look at the performance of these tests and indexes for 3 types of mixture models: latent class analysis (LCA), a factor mixture model (FMA), and a growth mixture models (GMM). We evaluate the ability of the tests and indexes to correctly identify the number of classes at three different sample sizes (n = 200, 500, 1,000). Whereas the Bayesian Information Criterion performed the best of the ICs, the bootstrap likelihood ratio test proved to be a very consistent indicator of classes across all of the models considered.", "author" : [ { "dropping-particle" : "", "family" : "Nylund", "given" : "Karen L", "non-dropping-particle" : "", "parse-names" : false, "suffix" : "" }, { "dropping-particle" : "", "family" : "Asparouhov", "given" : "Tihomir", "non-dropping-particle" : "", "parse-names" : false, "suffix" : "" }, { "dropping-particle" : "", "family" : "Muth\u00e9n", "given" : "Bengt O", "non-dropping-particle" : "", "parse-names" : false, "suffix" : "" } ], "container-title" : "Structural Equation Modeling", "editor" : [ { "dropping-particle" : "", "family" : "Otten", "given" : "Sabine", "non-dropping-particle" : "", "parse-names" : false, "suffix" : "" }, { "dropping-particle" : "", "family" : "Sassenberg", "given" : "Kai", "non-dropping-particle" : "", "parse-names" : false, "suffix" : "" }, { "dropping-particle" : "", "family" : "Kessler", "given" : "Thomas", "non-dropping-particle" : "", "parse-names" : false, "suffix" : "" } ], "id" : "ITEM-1", "issue" : "4", "issued" : { "date-parts" : [ [ "2007" ] ] }, "page" : "535-569", "publisher" : "Psychology Press", "title" : "Deciding on the Number of Classes in Latent Class Analysis and Growth Mixture Modeling : A Monte Carlo Simulation Study", "type" : "article-journal", "volume" : "14" }, "uris" : [ "http://www.mendeley.com/documents/?uuid=9b496185-1f4c-4926-8986-0263c9e9862b" ] } ], "mendeley" : { "manualFormatting" : "(Nylund, Asparouhov, &amp; Muth\u00e9n, 2007)", "previouslyFormattedCitation" : "(K. L. Nylund, Asparouhov, &amp; Muth\u00e9n, 2007)" }, "properties" : { "noteIndex" : 0 }, "schema" : "https://github.com/citation-style-language/schema/raw/master/csl-citation.json" }</w:instrText>
      </w:r>
      <w:r w:rsidRPr="001D2DC0">
        <w:fldChar w:fldCharType="separate"/>
      </w:r>
      <w:r w:rsidRPr="001D2DC0">
        <w:rPr>
          <w:noProof/>
        </w:rPr>
        <w:t>(Nylund, Asparouhov, &amp; Muthén, 2007)</w:t>
      </w:r>
      <w:r w:rsidRPr="001D2DC0">
        <w:fldChar w:fldCharType="end"/>
      </w:r>
      <w:r w:rsidRPr="001D2DC0">
        <w:t xml:space="preserve">. The Bayesian Information Criterion (BIC; </w:t>
      </w:r>
      <w:r w:rsidRPr="001D2DC0">
        <w:fldChar w:fldCharType="begin" w:fldLock="1"/>
      </w:r>
      <w:r w:rsidRPr="001D2DC0">
        <w:instrText>ADDIN CSL_CITATION { "citationItems" : [ { "id" : "ITEM-1", "itemData" : { "author" : [ { "dropping-particle" : "", "family" : "Schwartz", "given" : "G.", "non-dropping-particle" : "", "parse-names" : false, "suffix" : "" } ], "container-title" : "The Annals of Statistics", "id" : "ITEM-1", "issued" : { "date-parts" : [ [ "1978" ] ] }, "page" : "461-464", "title" : "Estimating the dimension of a model.", "type" : "article-journal", "volume" : "6" }, "uris" : [ "http://www.mendeley.com/documents/?uuid=b182d343-84d6-4999-938f-1c40c4a2c95f" ] } ], "mendeley" : { "manualFormatting" : "Schwartz, 1978)", "previouslyFormattedCitation" : "(Schwartz, 1978)" }, "properties" : { "noteIndex" : 0 }, "schema" : "https://github.com/citation-style-language/schema/raw/master/csl-citation.json" }</w:instrText>
      </w:r>
      <w:r w:rsidRPr="001D2DC0">
        <w:fldChar w:fldCharType="separate"/>
      </w:r>
      <w:r w:rsidRPr="001D2DC0">
        <w:rPr>
          <w:noProof/>
        </w:rPr>
        <w:t>Schwartz, 1978)</w:t>
      </w:r>
      <w:r w:rsidRPr="001D2DC0">
        <w:fldChar w:fldCharType="end"/>
      </w:r>
      <w:r w:rsidRPr="001D2DC0">
        <w:t>, the most commonly used and trusted fit index for model comparison, where l</w:t>
      </w:r>
      <w:r>
        <w:t>ower values of the BIC indicates</w:t>
      </w:r>
      <w:r w:rsidRPr="001D2DC0">
        <w:t xml:space="preserve"> better fit. In addition, we compared models that differed in the number of classes using the Lo-</w:t>
      </w:r>
      <w:proofErr w:type="spellStart"/>
      <w:r w:rsidRPr="001D2DC0">
        <w:t>Mendell</w:t>
      </w:r>
      <w:proofErr w:type="spellEnd"/>
      <w:r w:rsidRPr="001D2DC0">
        <w:t xml:space="preserve">-Rubin (LMR) test and the bootstrap likelihood ratio test (BLRT) to evaluate if adding an additional class significantly improved model fit (for more on these fit indices, see </w:t>
      </w:r>
      <w:r w:rsidRPr="001D2DC0">
        <w:fldChar w:fldCharType="begin" w:fldLock="1"/>
      </w:r>
      <w:r w:rsidRPr="001D2DC0">
        <w:instrText>ADDIN CSL_CITATION { "citationItems" : [ { "id" : "ITEM-1", "itemData" : { "DOI" : "10.1080/10705510701575396", "ISBN" : "9781841697055", "ISSN" : "10705511", "abstract" : "Mixture modeling is a widely applied data analysis technique used to identify unobserved heterogeneity in a population. Despite mixture models' usefulness in practice, one unresolved issue in the application of mixture models is that there is not one commonly accepted statistical indicator for deciding on the number of classes in a study population. This article presents the results of a simulation study that examines the performance of likelihood-based tests and the traditionally used Information Criterion (ICs) used for determining the number of classes in mixture modeling. We look at the performance of these tests and indexes for 3 types of mixture models: latent class analysis (LCA), a factor mixture model (FMA), and a growth mixture models (GMM). We evaluate the ability of the tests and indexes to correctly identify the number of classes at three different sample sizes (n = 200, 500, 1,000). Whereas the Bayesian Information Criterion performed the best of the ICs, the bootstrap likelihood ratio test proved to be a very consistent indicator of classes across all of the models considered.", "author" : [ { "dropping-particle" : "", "family" : "Nylund", "given" : "Karen L", "non-dropping-particle" : "", "parse-names" : false, "suffix" : "" }, { "dropping-particle" : "", "family" : "Asparouhov", "given" : "Tihomir", "non-dropping-particle" : "", "parse-names" : false, "suffix" : "" }, { "dropping-particle" : "", "family" : "Muth\u00e9n", "given" : "Bengt O", "non-dropping-particle" : "", "parse-names" : false, "suffix" : "" } ], "container-title" : "Structural Equation Modeling", "editor" : [ { "dropping-particle" : "", "family" : "Otten", "given" : "Sabine", "non-dropping-particle" : "", "parse-names" : false, "suffix" : "" }, { "dropping-particle" : "", "family" : "Sassenberg", "given" : "Kai", "non-dropping-particle" : "", "parse-names" : false, "suffix" : "" }, { "dropping-particle" : "", "family" : "Kessler", "given" : "Thomas", "non-dropping-particle" : "", "parse-names" : false, "suffix" : "" } ], "id" : "ITEM-1", "issue" : "4", "issued" : { "date-parts" : [ [ "2007" ] ] }, "page" : "535-569", "publisher" : "Psychology Press", "title" : "Deciding on the Number of Classes in Latent Class Analysis and Growth Mixture Modeling : A Monte Carlo Simulation Study", "type" : "article-journal", "volume" : "14" }, "uris" : [ "http://www.mendeley.com/documents/?uuid=9b496185-1f4c-4926-8986-0263c9e9862b" ] } ], "mendeley" : { "manualFormatting" : "Nylund, et al. 2007", "previouslyFormattedCitation" : "(K. L. Nylund et al., 2007)" }, "properties" : { "noteIndex" : 0 }, "schema" : "https://github.com/citation-style-language/schema/raw/master/csl-citation.json" }</w:instrText>
      </w:r>
      <w:r w:rsidRPr="001D2DC0">
        <w:fldChar w:fldCharType="separate"/>
      </w:r>
      <w:r w:rsidRPr="001D2DC0">
        <w:rPr>
          <w:noProof/>
        </w:rPr>
        <w:t>Nylund et al., 2007</w:t>
      </w:r>
      <w:r w:rsidRPr="001D2DC0">
        <w:fldChar w:fldCharType="end"/>
      </w:r>
      <w:r w:rsidRPr="001D2DC0">
        <w:t xml:space="preserve">). The entropy of the final model selected is reported in the text but not used for model fit since it is a measure that describes the overall classification of students into the latent classes assuming the model is correct and not intended for model selection. </w:t>
      </w:r>
    </w:p>
    <w:p w:rsidR="00F30136" w:rsidRDefault="00F30136" w:rsidP="00F30136">
      <w:pPr>
        <w:rPr>
          <w:b/>
        </w:rPr>
      </w:pPr>
    </w:p>
    <w:p w:rsidR="00F30136" w:rsidRDefault="00F30136" w:rsidP="00F30136">
      <w:pPr>
        <w:rPr>
          <w:b/>
        </w:rPr>
      </w:pPr>
    </w:p>
    <w:p w:rsidR="00D70F84" w:rsidRDefault="00D70F84">
      <w:pPr>
        <w:rPr>
          <w:b/>
        </w:rPr>
      </w:pPr>
      <w:r>
        <w:rPr>
          <w:b/>
        </w:rPr>
        <w:br w:type="page"/>
      </w:r>
    </w:p>
    <w:p w:rsidR="00D70F84" w:rsidRDefault="00D70F84" w:rsidP="00D70F84">
      <w:pPr>
        <w:jc w:val="center"/>
        <w:rPr>
          <w:b/>
        </w:rPr>
      </w:pPr>
      <w:r>
        <w:rPr>
          <w:b/>
        </w:rPr>
        <w:lastRenderedPageBreak/>
        <w:t>References</w:t>
      </w:r>
    </w:p>
    <w:p w:rsidR="00D70F84" w:rsidRPr="00D70F84" w:rsidRDefault="00D70F84" w:rsidP="00D70F84">
      <w:pPr>
        <w:pStyle w:val="CommentText"/>
        <w:spacing w:after="0" w:line="480" w:lineRule="auto"/>
        <w:rPr>
          <w:noProof/>
          <w:sz w:val="24"/>
          <w:szCs w:val="24"/>
        </w:rPr>
      </w:pPr>
      <w:r w:rsidRPr="00D70F84">
        <w:rPr>
          <w:noProof/>
          <w:sz w:val="24"/>
          <w:szCs w:val="24"/>
        </w:rPr>
        <w:t xml:space="preserve">Asparouhov, T., &amp; Muthen, B. (2013). </w:t>
      </w:r>
      <w:r w:rsidRPr="00D70F84">
        <w:rPr>
          <w:i/>
          <w:iCs/>
          <w:noProof/>
          <w:sz w:val="24"/>
          <w:szCs w:val="24"/>
        </w:rPr>
        <w:t xml:space="preserve">Auxiliary Variables in Mixture Modeling : 3-Step </w:t>
      </w:r>
      <w:r w:rsidRPr="00D70F84">
        <w:rPr>
          <w:i/>
          <w:iCs/>
          <w:noProof/>
          <w:sz w:val="24"/>
          <w:szCs w:val="24"/>
        </w:rPr>
        <w:tab/>
        <w:t>Approaches Using Mplus</w:t>
      </w:r>
      <w:r w:rsidRPr="00D70F84">
        <w:rPr>
          <w:noProof/>
          <w:sz w:val="24"/>
          <w:szCs w:val="24"/>
        </w:rPr>
        <w:t xml:space="preserve"> (pp. 1–48). Retrieved from </w:t>
      </w:r>
      <w:r w:rsidRPr="00D70F84">
        <w:rPr>
          <w:noProof/>
          <w:sz w:val="24"/>
          <w:szCs w:val="24"/>
        </w:rPr>
        <w:tab/>
      </w:r>
      <w:hyperlink r:id="rId9" w:history="1">
        <w:r w:rsidRPr="00D70F84">
          <w:rPr>
            <w:rStyle w:val="Hyperlink"/>
            <w:noProof/>
            <w:sz w:val="24"/>
            <w:szCs w:val="24"/>
          </w:rPr>
          <w:t>http://www.statmodel.com/examples/webnotes/webnote15.pdf</w:t>
        </w:r>
      </w:hyperlink>
    </w:p>
    <w:p w:rsidR="00D70F84" w:rsidRPr="00D70F84" w:rsidRDefault="00D70F84" w:rsidP="00D70F84">
      <w:pPr>
        <w:autoSpaceDE w:val="0"/>
        <w:autoSpaceDN w:val="0"/>
        <w:adjustRightInd w:val="0"/>
        <w:spacing w:after="0" w:line="480" w:lineRule="auto"/>
      </w:pPr>
      <w:r w:rsidRPr="00D70F84">
        <w:t xml:space="preserve">Collins, L. M. (2006). Analysis of longitudinal data: The integration of theoretical model, </w:t>
      </w:r>
      <w:r w:rsidRPr="00D70F84">
        <w:tab/>
        <w:t>temporal design and, statistical model. Annual Review of Psychology, 57, 505–528.</w:t>
      </w:r>
    </w:p>
    <w:p w:rsidR="00D70F84" w:rsidRPr="00D70F84" w:rsidRDefault="00D70F84" w:rsidP="00D70F84">
      <w:pPr>
        <w:spacing w:after="0" w:line="480" w:lineRule="auto"/>
      </w:pPr>
      <w:proofErr w:type="gramStart"/>
      <w:r w:rsidRPr="00D70F84">
        <w:t xml:space="preserve">Collins, L. M., &amp; </w:t>
      </w:r>
      <w:proofErr w:type="spellStart"/>
      <w:r w:rsidRPr="00D70F84">
        <w:t>Sayer</w:t>
      </w:r>
      <w:proofErr w:type="spellEnd"/>
      <w:r w:rsidRPr="00D70F84">
        <w:t>, A. G. (Eds.).</w:t>
      </w:r>
      <w:proofErr w:type="gramEnd"/>
      <w:r w:rsidRPr="00D70F84">
        <w:t xml:space="preserve"> </w:t>
      </w:r>
      <w:proofErr w:type="gramStart"/>
      <w:r w:rsidRPr="00D70F84">
        <w:t>(2001). New methods for the analysis of change.</w:t>
      </w:r>
      <w:proofErr w:type="gramEnd"/>
      <w:r w:rsidRPr="00D70F84">
        <w:t xml:space="preserve"> </w:t>
      </w:r>
      <w:r w:rsidRPr="00D70F84">
        <w:tab/>
        <w:t>Washington, D.C: American Psychological Association.</w:t>
      </w:r>
    </w:p>
    <w:p w:rsidR="00D70F84" w:rsidRPr="00D70F84" w:rsidRDefault="00D70F84" w:rsidP="00D70F84">
      <w:pPr>
        <w:autoSpaceDE w:val="0"/>
        <w:autoSpaceDN w:val="0"/>
        <w:adjustRightInd w:val="0"/>
        <w:spacing w:after="0" w:line="480" w:lineRule="auto"/>
      </w:pPr>
      <w:proofErr w:type="gramStart"/>
      <w:r w:rsidRPr="00D70F84">
        <w:t>Little, R. L., &amp; Rubin, D. B. (1990).</w:t>
      </w:r>
      <w:proofErr w:type="gramEnd"/>
      <w:r w:rsidRPr="00D70F84">
        <w:t xml:space="preserve"> </w:t>
      </w:r>
      <w:proofErr w:type="gramStart"/>
      <w:r w:rsidRPr="00D70F84">
        <w:t>Statistical analysis with missing data.</w:t>
      </w:r>
      <w:proofErr w:type="gramEnd"/>
      <w:r w:rsidRPr="00D70F84">
        <w:t xml:space="preserve"> New York: Wiley.</w:t>
      </w:r>
    </w:p>
    <w:p w:rsidR="00D70F84" w:rsidRPr="00D70F84" w:rsidRDefault="00D70F84" w:rsidP="00D70F84">
      <w:pPr>
        <w:autoSpaceDE w:val="0"/>
        <w:autoSpaceDN w:val="0"/>
        <w:adjustRightInd w:val="0"/>
        <w:spacing w:after="0" w:line="480" w:lineRule="auto"/>
        <w:ind w:left="720" w:hanging="720"/>
      </w:pPr>
      <w:proofErr w:type="spellStart"/>
      <w:r w:rsidRPr="00D70F84">
        <w:t>Muthén</w:t>
      </w:r>
      <w:proofErr w:type="spellEnd"/>
      <w:r w:rsidRPr="00D70F84">
        <w:t xml:space="preserve">, B., &amp; </w:t>
      </w:r>
      <w:proofErr w:type="spellStart"/>
      <w:r w:rsidRPr="00D70F84">
        <w:t>Muthén</w:t>
      </w:r>
      <w:proofErr w:type="spellEnd"/>
      <w:r w:rsidRPr="00D70F84">
        <w:t xml:space="preserve">, L. (1998-2013). </w:t>
      </w:r>
      <w:proofErr w:type="spellStart"/>
      <w:proofErr w:type="gramStart"/>
      <w:r w:rsidRPr="00D70F84">
        <w:rPr>
          <w:i/>
        </w:rPr>
        <w:t>Mplus</w:t>
      </w:r>
      <w:proofErr w:type="spellEnd"/>
      <w:r w:rsidRPr="00D70F84">
        <w:rPr>
          <w:i/>
        </w:rPr>
        <w:t xml:space="preserve"> User's Guide.</w:t>
      </w:r>
      <w:proofErr w:type="gramEnd"/>
      <w:r w:rsidRPr="00D70F84">
        <w:rPr>
          <w:i/>
        </w:rPr>
        <w:t xml:space="preserve"> </w:t>
      </w:r>
      <w:proofErr w:type="gramStart"/>
      <w:r w:rsidRPr="00D70F84">
        <w:rPr>
          <w:i/>
        </w:rPr>
        <w:t>Sixth Edition</w:t>
      </w:r>
      <w:r w:rsidRPr="00D70F84">
        <w:t>.</w:t>
      </w:r>
      <w:proofErr w:type="gramEnd"/>
      <w:r w:rsidRPr="00D70F84">
        <w:t xml:space="preserve"> Los Angeles, CA: </w:t>
      </w:r>
      <w:proofErr w:type="spellStart"/>
      <w:r w:rsidRPr="00D70F84">
        <w:t>Muthén</w:t>
      </w:r>
      <w:proofErr w:type="spellEnd"/>
      <w:r w:rsidRPr="00D70F84">
        <w:t xml:space="preserve"> &amp; </w:t>
      </w:r>
      <w:proofErr w:type="spellStart"/>
      <w:r w:rsidRPr="00D70F84">
        <w:t>Muthén</w:t>
      </w:r>
      <w:proofErr w:type="spellEnd"/>
      <w:r w:rsidRPr="00D70F84">
        <w:t xml:space="preserve">.    </w:t>
      </w:r>
    </w:p>
    <w:p w:rsidR="00D70F84" w:rsidRDefault="00D70F84" w:rsidP="00D70F84">
      <w:pPr>
        <w:spacing w:after="0" w:line="480" w:lineRule="auto"/>
        <w:ind w:left="720" w:hanging="720"/>
      </w:pPr>
      <w:proofErr w:type="spellStart"/>
      <w:proofErr w:type="gramStart"/>
      <w:r w:rsidRPr="001C4989">
        <w:t>Nylund</w:t>
      </w:r>
      <w:proofErr w:type="spellEnd"/>
      <w:r w:rsidRPr="001C4989">
        <w:t>, K.,</w:t>
      </w:r>
      <w:r>
        <w:t xml:space="preserve"> </w:t>
      </w:r>
      <w:proofErr w:type="spellStart"/>
      <w:r>
        <w:t>Asparouhov</w:t>
      </w:r>
      <w:proofErr w:type="spellEnd"/>
      <w:r>
        <w:t xml:space="preserve">, T., &amp; </w:t>
      </w:r>
      <w:proofErr w:type="spellStart"/>
      <w:r>
        <w:t>Muth</w:t>
      </w:r>
      <w:r w:rsidRPr="00630590">
        <w:t>é</w:t>
      </w:r>
      <w:r>
        <w:t>n</w:t>
      </w:r>
      <w:proofErr w:type="spellEnd"/>
      <w:r>
        <w:t>, B. O. (2007).</w:t>
      </w:r>
      <w:proofErr w:type="gramEnd"/>
      <w:r>
        <w:t xml:space="preserve"> </w:t>
      </w:r>
      <w:r w:rsidRPr="001C4989">
        <w:t xml:space="preserve">Deciding on the number of classes in latent class analysis and growth mixture modeling: A </w:t>
      </w:r>
      <w:proofErr w:type="spellStart"/>
      <w:proofErr w:type="gramStart"/>
      <w:r w:rsidRPr="001C4989">
        <w:t>monte</w:t>
      </w:r>
      <w:proofErr w:type="spellEnd"/>
      <w:r w:rsidRPr="001C4989">
        <w:t xml:space="preserve"> </w:t>
      </w:r>
      <w:proofErr w:type="spellStart"/>
      <w:r w:rsidRPr="001C4989">
        <w:t>carlo</w:t>
      </w:r>
      <w:proofErr w:type="spellEnd"/>
      <w:proofErr w:type="gramEnd"/>
      <w:r w:rsidRPr="001C4989">
        <w:t xml:space="preserve"> simulation study. </w:t>
      </w:r>
      <w:r w:rsidRPr="001C4989">
        <w:rPr>
          <w:i/>
        </w:rPr>
        <w:t>Structural Equation Modeling, 14</w:t>
      </w:r>
      <w:r w:rsidRPr="001C4989">
        <w:t>, 553-569.</w:t>
      </w:r>
    </w:p>
    <w:p w:rsidR="00D70F84" w:rsidRPr="00D70F84" w:rsidRDefault="00D70F84" w:rsidP="00D70F84">
      <w:pPr>
        <w:autoSpaceDE w:val="0"/>
        <w:autoSpaceDN w:val="0"/>
        <w:adjustRightInd w:val="0"/>
        <w:spacing w:after="0" w:line="480" w:lineRule="auto"/>
      </w:pPr>
      <w:proofErr w:type="spellStart"/>
      <w:r w:rsidRPr="00D70F84">
        <w:t>Nylund</w:t>
      </w:r>
      <w:proofErr w:type="spellEnd"/>
      <w:r w:rsidRPr="00D70F84">
        <w:t xml:space="preserve">, K., </w:t>
      </w:r>
      <w:proofErr w:type="spellStart"/>
      <w:proofErr w:type="gramStart"/>
      <w:r w:rsidRPr="00D70F84">
        <w:t>Muthén</w:t>
      </w:r>
      <w:proofErr w:type="spellEnd"/>
      <w:r w:rsidRPr="00D70F84">
        <w:t xml:space="preserve"> ,</w:t>
      </w:r>
      <w:proofErr w:type="gramEnd"/>
      <w:r w:rsidRPr="00D70F84">
        <w:t xml:space="preserve"> B. O., </w:t>
      </w:r>
      <w:proofErr w:type="spellStart"/>
      <w:r w:rsidRPr="00D70F84">
        <w:t>Nishina</w:t>
      </w:r>
      <w:proofErr w:type="spellEnd"/>
      <w:r w:rsidRPr="00D70F84">
        <w:t xml:space="preserve">, A., Bellmore, A., &amp; Graham, S.(2008). Stability and </w:t>
      </w:r>
      <w:r w:rsidRPr="00D70F84">
        <w:tab/>
        <w:t xml:space="preserve">instability of peer victimization during middle school: Using latent </w:t>
      </w:r>
      <w:r w:rsidRPr="00D70F84">
        <w:tab/>
        <w:t xml:space="preserve">transition analysis </w:t>
      </w:r>
      <w:r w:rsidRPr="00D70F84">
        <w:tab/>
        <w:t xml:space="preserve">with covariates, distal outcomes, and modeling extensions. </w:t>
      </w:r>
    </w:p>
    <w:p w:rsidR="00D70F84" w:rsidRDefault="00D70F84" w:rsidP="00D70F84">
      <w:pPr>
        <w:pStyle w:val="CommentText"/>
        <w:spacing w:after="0" w:line="480" w:lineRule="auto"/>
        <w:rPr>
          <w:bCs/>
          <w:i/>
          <w:sz w:val="24"/>
          <w:szCs w:val="24"/>
        </w:rPr>
      </w:pPr>
      <w:proofErr w:type="gramStart"/>
      <w:r w:rsidRPr="00D70F84">
        <w:rPr>
          <w:bCs/>
          <w:sz w:val="24"/>
          <w:szCs w:val="24"/>
        </w:rPr>
        <w:t>Nylund-Gibson, K., Grimm, R., Quirk, M., &amp; Furlong, M. (in press).</w:t>
      </w:r>
      <w:proofErr w:type="gramEnd"/>
      <w:r w:rsidRPr="00D70F84">
        <w:rPr>
          <w:bCs/>
          <w:sz w:val="24"/>
          <w:szCs w:val="24"/>
        </w:rPr>
        <w:t xml:space="preserve"> </w:t>
      </w:r>
      <w:proofErr w:type="gramStart"/>
      <w:r w:rsidRPr="00D70F84">
        <w:rPr>
          <w:bCs/>
          <w:sz w:val="24"/>
          <w:szCs w:val="24"/>
        </w:rPr>
        <w:t xml:space="preserve">A Latent Transition </w:t>
      </w:r>
      <w:r w:rsidRPr="00D70F84">
        <w:rPr>
          <w:bCs/>
          <w:sz w:val="24"/>
          <w:szCs w:val="24"/>
        </w:rPr>
        <w:tab/>
        <w:t>Mixture Modeling Using the Three-Step Specification.</w:t>
      </w:r>
      <w:proofErr w:type="gramEnd"/>
      <w:r w:rsidRPr="00D70F84">
        <w:rPr>
          <w:bCs/>
          <w:sz w:val="24"/>
          <w:szCs w:val="24"/>
        </w:rPr>
        <w:t xml:space="preserve"> </w:t>
      </w:r>
      <w:proofErr w:type="gramStart"/>
      <w:r w:rsidRPr="00D70F84">
        <w:rPr>
          <w:bCs/>
          <w:i/>
          <w:sz w:val="24"/>
          <w:szCs w:val="24"/>
        </w:rPr>
        <w:t>Structural Equation Modeling</w:t>
      </w:r>
      <w:r>
        <w:rPr>
          <w:bCs/>
          <w:i/>
          <w:sz w:val="24"/>
          <w:szCs w:val="24"/>
        </w:rPr>
        <w:t>.</w:t>
      </w:r>
      <w:proofErr w:type="gramEnd"/>
    </w:p>
    <w:p w:rsidR="00D70F84" w:rsidRDefault="00D70F84" w:rsidP="00D70F84">
      <w:pPr>
        <w:autoSpaceDE w:val="0"/>
        <w:autoSpaceDN w:val="0"/>
        <w:adjustRightInd w:val="0"/>
        <w:spacing w:after="0" w:line="480" w:lineRule="auto"/>
      </w:pPr>
      <w:proofErr w:type="gramStart"/>
      <w:r w:rsidRPr="00D70F84">
        <w:t>Rubin, D. B. (1987).</w:t>
      </w:r>
      <w:proofErr w:type="gramEnd"/>
      <w:r w:rsidRPr="00D70F84">
        <w:t xml:space="preserve"> Multiple </w:t>
      </w:r>
      <w:proofErr w:type="gramStart"/>
      <w:r w:rsidRPr="00D70F84">
        <w:t>imputation</w:t>
      </w:r>
      <w:proofErr w:type="gramEnd"/>
      <w:r w:rsidRPr="00D70F84">
        <w:t xml:space="preserve"> for survey nonresponse. New York: Wiley.</w:t>
      </w:r>
    </w:p>
    <w:p w:rsidR="00D70F84" w:rsidRPr="001D2DC0" w:rsidRDefault="00D70F84" w:rsidP="00D70F84">
      <w:pPr>
        <w:pStyle w:val="NormalWeb"/>
        <w:spacing w:before="0" w:beforeAutospacing="0" w:after="0" w:afterAutospacing="0" w:line="480" w:lineRule="auto"/>
        <w:ind w:left="720" w:hanging="720"/>
        <w:rPr>
          <w:noProof/>
        </w:rPr>
      </w:pPr>
      <w:r w:rsidRPr="001D2DC0">
        <w:rPr>
          <w:noProof/>
        </w:rPr>
        <w:t xml:space="preserve">Schwartz, G. (1978). Estimating the dimension of a model. </w:t>
      </w:r>
      <w:r w:rsidRPr="001D2DC0">
        <w:rPr>
          <w:i/>
          <w:iCs/>
          <w:noProof/>
        </w:rPr>
        <w:t>The Annals of Statistics</w:t>
      </w:r>
      <w:r w:rsidRPr="001D2DC0">
        <w:rPr>
          <w:noProof/>
        </w:rPr>
        <w:t xml:space="preserve">, </w:t>
      </w:r>
      <w:r w:rsidRPr="001D2DC0">
        <w:rPr>
          <w:i/>
          <w:iCs/>
          <w:noProof/>
        </w:rPr>
        <w:t>6</w:t>
      </w:r>
      <w:r w:rsidRPr="001D2DC0">
        <w:rPr>
          <w:noProof/>
        </w:rPr>
        <w:t>, 461–464.</w:t>
      </w:r>
    </w:p>
    <w:p w:rsidR="00D70F84" w:rsidRPr="00D70F84" w:rsidRDefault="00D70F84" w:rsidP="00D70F84">
      <w:pPr>
        <w:pStyle w:val="NormalWeb"/>
        <w:spacing w:before="0" w:beforeAutospacing="0" w:after="0" w:afterAutospacing="0" w:line="480" w:lineRule="auto"/>
        <w:ind w:left="720" w:hanging="720"/>
        <w:rPr>
          <w:noProof/>
        </w:rPr>
      </w:pPr>
      <w:r w:rsidRPr="00D70F84">
        <w:rPr>
          <w:noProof/>
        </w:rPr>
        <w:t xml:space="preserve">Vermunt, J. K. (2010). Latent Class Modeling with Covariates: Two improved Three-Step Approaches. </w:t>
      </w:r>
      <w:r w:rsidRPr="00D70F84">
        <w:rPr>
          <w:i/>
          <w:iCs/>
          <w:noProof/>
        </w:rPr>
        <w:t>Political Analysis</w:t>
      </w:r>
      <w:r w:rsidRPr="00D70F84">
        <w:rPr>
          <w:noProof/>
        </w:rPr>
        <w:t xml:space="preserve">, </w:t>
      </w:r>
      <w:r w:rsidRPr="00D70F84">
        <w:rPr>
          <w:i/>
          <w:iCs/>
          <w:noProof/>
        </w:rPr>
        <w:t>18</w:t>
      </w:r>
      <w:r w:rsidRPr="00D70F84">
        <w:rPr>
          <w:noProof/>
        </w:rPr>
        <w:t>, 450–469. doi:10.1093/pan/mpq025</w:t>
      </w:r>
    </w:p>
    <w:p w:rsidR="00D70F84" w:rsidRDefault="00D70F84" w:rsidP="00F30136">
      <w:pPr>
        <w:rPr>
          <w:b/>
        </w:rPr>
        <w:sectPr w:rsidR="00D70F84" w:rsidSect="008F6DFC">
          <w:pgSz w:w="12240" w:h="15840"/>
          <w:pgMar w:top="1440" w:right="1440" w:bottom="1440" w:left="1440" w:header="720" w:footer="720" w:gutter="0"/>
          <w:cols w:space="720"/>
          <w:docGrid w:linePitch="360"/>
        </w:sectPr>
      </w:pPr>
    </w:p>
    <w:p w:rsidR="00C509A5" w:rsidRDefault="008F6DFC" w:rsidP="00F97624">
      <w:pPr>
        <w:spacing w:after="0" w:line="240" w:lineRule="auto"/>
      </w:pPr>
      <w:r>
        <w:lastRenderedPageBreak/>
        <w:t>Table 1</w:t>
      </w:r>
    </w:p>
    <w:p w:rsidR="00C509A5" w:rsidRDefault="00C509A5" w:rsidP="00F97624">
      <w:pPr>
        <w:spacing w:after="0" w:line="240" w:lineRule="auto"/>
      </w:pPr>
    </w:p>
    <w:p w:rsidR="005F1F29" w:rsidRDefault="008F6DFC" w:rsidP="00F97624">
      <w:pPr>
        <w:spacing w:after="0" w:line="240" w:lineRule="auto"/>
        <w:rPr>
          <w:i/>
        </w:rPr>
      </w:pPr>
      <w:r w:rsidRPr="008F6DFC">
        <w:rPr>
          <w:i/>
        </w:rPr>
        <w:t>Descriptive Statistics</w:t>
      </w:r>
      <w:r w:rsidR="00866A2C">
        <w:rPr>
          <w:i/>
        </w:rPr>
        <w:t xml:space="preserve"> for LSAY Survey Items</w:t>
      </w:r>
    </w:p>
    <w:p w:rsidR="00C509A5" w:rsidRPr="00C509A5" w:rsidRDefault="00C509A5" w:rsidP="00F97624">
      <w:pPr>
        <w:spacing w:after="0" w:line="240" w:lineRule="auto"/>
      </w:pPr>
    </w:p>
    <w:tbl>
      <w:tblPr>
        <w:tblW w:w="9515" w:type="dxa"/>
        <w:tblInd w:w="18" w:type="dxa"/>
        <w:tblLook w:val="04A0" w:firstRow="1" w:lastRow="0" w:firstColumn="1" w:lastColumn="0" w:noHBand="0" w:noVBand="1"/>
      </w:tblPr>
      <w:tblGrid>
        <w:gridCol w:w="6210"/>
        <w:gridCol w:w="845"/>
        <w:gridCol w:w="820"/>
        <w:gridCol w:w="820"/>
        <w:gridCol w:w="820"/>
      </w:tblGrid>
      <w:tr w:rsidR="00866A2C" w:rsidRPr="008F6DFC" w:rsidTr="00866A2C">
        <w:trPr>
          <w:trHeight w:val="516"/>
        </w:trPr>
        <w:tc>
          <w:tcPr>
            <w:tcW w:w="621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845"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math</w:t>
            </w: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3060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1560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0.55</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math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math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0.44</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2248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science</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0.53</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2988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1531</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science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0.37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science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bl>
    <w:p w:rsidR="00866A2C" w:rsidRDefault="00866A2C" w:rsidP="00F97624">
      <w:pPr>
        <w:spacing w:after="0" w:line="240" w:lineRule="auto"/>
      </w:pPr>
    </w:p>
    <w:p w:rsidR="00866A2C" w:rsidRDefault="00866A2C" w:rsidP="00F97624">
      <w:pPr>
        <w:spacing w:after="0" w:line="240" w:lineRule="auto"/>
      </w:pPr>
      <w:r>
        <w:br w:type="page"/>
      </w:r>
    </w:p>
    <w:p w:rsidR="00866A2C" w:rsidRDefault="00866A2C" w:rsidP="00F97624">
      <w:pPr>
        <w:spacing w:after="0" w:line="240" w:lineRule="auto"/>
      </w:pPr>
      <w:r>
        <w:lastRenderedPageBreak/>
        <w:t>Table 2</w:t>
      </w:r>
    </w:p>
    <w:p w:rsidR="00866A2C" w:rsidRDefault="00866A2C" w:rsidP="00F97624">
      <w:pPr>
        <w:spacing w:after="0" w:line="240" w:lineRule="auto"/>
      </w:pPr>
    </w:p>
    <w:p w:rsidR="00866A2C" w:rsidRDefault="00866A2C" w:rsidP="00F97624">
      <w:pPr>
        <w:spacing w:after="0" w:line="240" w:lineRule="auto"/>
        <w:rPr>
          <w:i/>
        </w:rPr>
      </w:pPr>
      <w:r w:rsidRPr="008F6DFC">
        <w:rPr>
          <w:i/>
        </w:rPr>
        <w:t>Descriptive Statistics</w:t>
      </w:r>
      <w:r>
        <w:rPr>
          <w:i/>
        </w:rPr>
        <w:t xml:space="preserve"> for Distal Outcomes</w:t>
      </w:r>
    </w:p>
    <w:p w:rsidR="008155F4" w:rsidRPr="00866A2C" w:rsidRDefault="008155F4" w:rsidP="00F97624">
      <w:pPr>
        <w:spacing w:after="0" w:line="240" w:lineRule="auto"/>
      </w:pPr>
    </w:p>
    <w:tbl>
      <w:tblPr>
        <w:tblW w:w="9540" w:type="dxa"/>
        <w:tblInd w:w="18" w:type="dxa"/>
        <w:tblLook w:val="04A0" w:firstRow="1" w:lastRow="0" w:firstColumn="1" w:lastColumn="0" w:noHBand="0" w:noVBand="1"/>
      </w:tblPr>
      <w:tblGrid>
        <w:gridCol w:w="5580"/>
        <w:gridCol w:w="990"/>
        <w:gridCol w:w="900"/>
        <w:gridCol w:w="990"/>
        <w:gridCol w:w="1080"/>
      </w:tblGrid>
      <w:tr w:rsidR="00866A2C" w:rsidRPr="008F6DFC" w:rsidTr="008155F4">
        <w:trPr>
          <w:trHeight w:val="288"/>
        </w:trPr>
        <w:tc>
          <w:tcPr>
            <w:tcW w:w="55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90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10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155F4">
        <w:trPr>
          <w:trHeight w:val="288"/>
        </w:trPr>
        <w:tc>
          <w:tcPr>
            <w:tcW w:w="558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Pr>
                <w:rFonts w:eastAsia="Times New Roman"/>
                <w:color w:val="000000"/>
              </w:rPr>
              <w:t>Mathematics achievement</w:t>
            </w:r>
          </w:p>
        </w:tc>
        <w:tc>
          <w:tcPr>
            <w:tcW w:w="99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12</w:t>
            </w:r>
          </w:p>
        </w:tc>
        <w:tc>
          <w:tcPr>
            <w:tcW w:w="90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1168</w:t>
            </w:r>
          </w:p>
        </w:tc>
        <w:tc>
          <w:tcPr>
            <w:tcW w:w="990" w:type="dxa"/>
            <w:tcBorders>
              <w:top w:val="nil"/>
              <w:left w:val="nil"/>
              <w:bottom w:val="nil"/>
              <w:right w:val="nil"/>
            </w:tcBorders>
            <w:shd w:val="clear" w:color="auto" w:fill="auto"/>
            <w:noWrap/>
            <w:vAlign w:val="bottom"/>
            <w:hideMark/>
          </w:tcPr>
          <w:p w:rsidR="00866A2C" w:rsidRPr="008F6DFC" w:rsidRDefault="00866A2C" w:rsidP="008155F4">
            <w:pPr>
              <w:tabs>
                <w:tab w:val="decimal" w:pos="342"/>
              </w:tabs>
              <w:spacing w:after="0" w:line="240" w:lineRule="auto"/>
              <w:jc w:val="both"/>
              <w:rPr>
                <w:rFonts w:eastAsia="Times New Roman"/>
                <w:color w:val="000000"/>
              </w:rPr>
            </w:pPr>
            <w:r w:rsidRPr="008F6DFC">
              <w:rPr>
                <w:rFonts w:eastAsia="Times New Roman"/>
                <w:color w:val="000000"/>
              </w:rPr>
              <w:t>68.74</w:t>
            </w:r>
          </w:p>
        </w:tc>
        <w:tc>
          <w:tcPr>
            <w:tcW w:w="1080" w:type="dxa"/>
            <w:tcBorders>
              <w:top w:val="nil"/>
              <w:left w:val="nil"/>
              <w:bottom w:val="nil"/>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r w:rsidRPr="008F6DFC">
              <w:rPr>
                <w:rFonts w:eastAsia="Times New Roman"/>
                <w:color w:val="000000"/>
              </w:rPr>
              <w:t>15.00</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Default="00866A2C" w:rsidP="00F97624">
            <w:pPr>
              <w:spacing w:after="0" w:line="240" w:lineRule="auto"/>
              <w:rPr>
                <w:rFonts w:eastAsia="Times New Roman"/>
                <w:color w:val="000000"/>
              </w:rPr>
            </w:pPr>
            <w:r>
              <w:rPr>
                <w:rFonts w:eastAsia="Times New Roman"/>
                <w:color w:val="000000"/>
              </w:rPr>
              <w:t>Science achievement</w:t>
            </w:r>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1854</w:t>
            </w:r>
          </w:p>
        </w:tc>
        <w:tc>
          <w:tcPr>
            <w:tcW w:w="990" w:type="dxa"/>
            <w:tcBorders>
              <w:top w:val="nil"/>
              <w:left w:val="nil"/>
              <w:bottom w:val="nil"/>
              <w:right w:val="nil"/>
            </w:tcBorders>
            <w:shd w:val="clear" w:color="auto" w:fill="auto"/>
            <w:noWrap/>
            <w:vAlign w:val="bottom"/>
          </w:tcPr>
          <w:p w:rsidR="00866A2C" w:rsidRPr="008F6DFC" w:rsidRDefault="00866A2C" w:rsidP="008155F4">
            <w:pPr>
              <w:tabs>
                <w:tab w:val="decimal" w:pos="342"/>
              </w:tabs>
              <w:spacing w:after="0" w:line="240" w:lineRule="auto"/>
              <w:jc w:val="both"/>
              <w:rPr>
                <w:rFonts w:eastAsia="Times New Roman"/>
                <w:color w:val="000000"/>
              </w:rPr>
            </w:pPr>
            <w:r>
              <w:rPr>
                <w:rFonts w:eastAsia="Times New Roman"/>
                <w:color w:val="000000"/>
              </w:rPr>
              <w:t>65.54</w:t>
            </w:r>
          </w:p>
        </w:tc>
        <w:tc>
          <w:tcPr>
            <w:tcW w:w="1080" w:type="dxa"/>
            <w:tcBorders>
              <w:top w:val="nil"/>
              <w:left w:val="nil"/>
              <w:bottom w:val="nil"/>
              <w:right w:val="nil"/>
            </w:tcBorders>
            <w:shd w:val="clear" w:color="auto" w:fill="auto"/>
            <w:noWrap/>
            <w:vAlign w:val="bottom"/>
          </w:tcPr>
          <w:p w:rsidR="00866A2C" w:rsidRPr="008F6DFC" w:rsidRDefault="00866A2C" w:rsidP="00F97624">
            <w:pPr>
              <w:tabs>
                <w:tab w:val="decimal" w:pos="277"/>
              </w:tabs>
              <w:spacing w:after="0" w:line="240" w:lineRule="auto"/>
              <w:rPr>
                <w:rFonts w:eastAsia="Times New Roman"/>
                <w:color w:val="000000"/>
              </w:rPr>
            </w:pPr>
            <w:r>
              <w:rPr>
                <w:rFonts w:eastAsia="Times New Roman"/>
                <w:color w:val="000000"/>
              </w:rPr>
              <w:t>12.59</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Pr="008F6DFC" w:rsidRDefault="00866A2C" w:rsidP="00F97624">
            <w:pPr>
              <w:spacing w:after="0" w:line="240" w:lineRule="auto"/>
              <w:rPr>
                <w:rFonts w:eastAsia="Times New Roman"/>
                <w:color w:val="000000"/>
              </w:rPr>
            </w:pPr>
            <w:r>
              <w:rPr>
                <w:rFonts w:eastAsia="Times New Roman"/>
                <w:color w:val="000000"/>
              </w:rPr>
              <w:t xml:space="preserve">Interest and support of </w:t>
            </w:r>
            <w:proofErr w:type="spellStart"/>
            <w:r>
              <w:rPr>
                <w:rFonts w:eastAsia="Times New Roman"/>
                <w:color w:val="000000"/>
              </w:rPr>
              <w:t>science</w:t>
            </w:r>
            <w:r w:rsidR="00F97624" w:rsidRPr="00F97624">
              <w:rPr>
                <w:rFonts w:eastAsia="Times New Roman"/>
                <w:color w:val="000000"/>
                <w:vertAlign w:val="superscript"/>
              </w:rPr>
              <w:t>a</w:t>
            </w:r>
            <w:proofErr w:type="spellEnd"/>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2329</w:t>
            </w:r>
          </w:p>
        </w:tc>
        <w:tc>
          <w:tcPr>
            <w:tcW w:w="990" w:type="dxa"/>
            <w:tcBorders>
              <w:top w:val="nil"/>
              <w:left w:val="nil"/>
              <w:bottom w:val="nil"/>
              <w:right w:val="nil"/>
            </w:tcBorders>
            <w:shd w:val="clear" w:color="auto" w:fill="auto"/>
            <w:noWrap/>
            <w:vAlign w:val="bottom"/>
          </w:tcPr>
          <w:p w:rsidR="00866A2C" w:rsidRPr="008F6DFC" w:rsidRDefault="00866A2C" w:rsidP="008155F4">
            <w:pPr>
              <w:tabs>
                <w:tab w:val="decimal" w:pos="342"/>
              </w:tabs>
              <w:spacing w:after="0" w:line="240" w:lineRule="auto"/>
              <w:jc w:val="both"/>
              <w:rPr>
                <w:rFonts w:eastAsia="Times New Roman"/>
                <w:color w:val="000000"/>
              </w:rPr>
            </w:pPr>
            <w:r>
              <w:rPr>
                <w:rFonts w:eastAsia="Times New Roman"/>
                <w:color w:val="000000"/>
              </w:rPr>
              <w:t>0.37</w:t>
            </w:r>
          </w:p>
        </w:tc>
        <w:tc>
          <w:tcPr>
            <w:tcW w:w="1080" w:type="dxa"/>
            <w:tcBorders>
              <w:top w:val="nil"/>
              <w:left w:val="nil"/>
              <w:bottom w:val="nil"/>
              <w:right w:val="nil"/>
            </w:tcBorders>
            <w:shd w:val="clear" w:color="auto" w:fill="auto"/>
            <w:noWrap/>
            <w:vAlign w:val="bottom"/>
          </w:tcPr>
          <w:p w:rsidR="00866A2C" w:rsidRPr="008F6DFC" w:rsidRDefault="00866A2C" w:rsidP="00AC5072">
            <w:pPr>
              <w:tabs>
                <w:tab w:val="decimal" w:pos="277"/>
              </w:tabs>
              <w:spacing w:after="0" w:line="240" w:lineRule="auto"/>
              <w:rPr>
                <w:rFonts w:eastAsia="Times New Roman"/>
                <w:color w:val="000000"/>
              </w:rPr>
            </w:pPr>
            <w:r>
              <w:rPr>
                <w:rFonts w:eastAsia="Times New Roman"/>
                <w:color w:val="000000"/>
              </w:rPr>
              <w:t>0.48</w:t>
            </w:r>
          </w:p>
        </w:tc>
      </w:tr>
      <w:tr w:rsidR="00866A2C" w:rsidRPr="008F6DFC" w:rsidTr="008155F4">
        <w:trPr>
          <w:trHeight w:val="288"/>
        </w:trPr>
        <w:tc>
          <w:tcPr>
            <w:tcW w:w="5580" w:type="dxa"/>
            <w:tcBorders>
              <w:top w:val="nil"/>
              <w:left w:val="nil"/>
              <w:right w:val="nil"/>
            </w:tcBorders>
            <w:shd w:val="clear" w:color="auto" w:fill="auto"/>
            <w:noWrap/>
            <w:vAlign w:val="bottom"/>
          </w:tcPr>
          <w:p w:rsidR="00866A2C" w:rsidRPr="008155F4" w:rsidRDefault="00AC5072" w:rsidP="00AC5072">
            <w:pPr>
              <w:spacing w:after="0" w:line="240" w:lineRule="auto"/>
              <w:ind w:left="342"/>
              <w:rPr>
                <w:rFonts w:eastAsia="Times New Roman"/>
                <w:color w:val="000000"/>
              </w:rPr>
            </w:pPr>
            <w:r w:rsidRPr="008155F4">
              <w:rPr>
                <w:rFonts w:eastAsia="Times New Roman"/>
                <w:color w:val="000000"/>
              </w:rPr>
              <w:t>Interest in space exploration</w:t>
            </w:r>
          </w:p>
        </w:tc>
        <w:tc>
          <w:tcPr>
            <w:tcW w:w="990" w:type="dxa"/>
            <w:tcBorders>
              <w:top w:val="nil"/>
              <w:left w:val="nil"/>
              <w:right w:val="nil"/>
            </w:tcBorders>
            <w:shd w:val="clear" w:color="auto" w:fill="auto"/>
            <w:noWrap/>
            <w:vAlign w:val="bottom"/>
          </w:tcPr>
          <w:p w:rsidR="00866A2C"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866A2C"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866A2C"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0.67</w:t>
            </w:r>
          </w:p>
        </w:tc>
        <w:tc>
          <w:tcPr>
            <w:tcW w:w="1080" w:type="dxa"/>
            <w:tcBorders>
              <w:top w:val="nil"/>
              <w:left w:val="nil"/>
              <w:right w:val="nil"/>
            </w:tcBorders>
            <w:shd w:val="clear" w:color="auto" w:fill="auto"/>
            <w:noWrap/>
            <w:vAlign w:val="bottom"/>
          </w:tcPr>
          <w:p w:rsidR="00866A2C" w:rsidRPr="008F6DFC" w:rsidRDefault="00866A2C"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agricultural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0.52</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science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0.74</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new technologies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0.78</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energy policy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1618</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0.65</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environmental quality</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1615</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0.81</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001467" w:rsidRDefault="00AC5072" w:rsidP="00AC5072">
            <w:pPr>
              <w:spacing w:after="0" w:line="240" w:lineRule="auto"/>
              <w:ind w:left="342"/>
              <w:rPr>
                <w:rFonts w:eastAsia="Times New Roman"/>
                <w:color w:val="000000"/>
                <w:highlight w:val="green"/>
              </w:rPr>
            </w:pPr>
            <w:r w:rsidRPr="00001467">
              <w:rPr>
                <w:rFonts w:eastAsia="Times New Roman"/>
                <w:color w:val="000000"/>
                <w:highlight w:val="green"/>
              </w:rPr>
              <w:t>Interest in medical discoveries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p>
        </w:tc>
        <w:tc>
          <w:tcPr>
            <w:tcW w:w="990" w:type="dxa"/>
            <w:tcBorders>
              <w:top w:val="nil"/>
              <w:left w:val="nil"/>
              <w:right w:val="nil"/>
            </w:tcBorders>
            <w:shd w:val="clear" w:color="auto" w:fill="auto"/>
            <w:noWrap/>
            <w:vAlign w:val="bottom"/>
          </w:tcPr>
          <w:p w:rsidR="00F97624" w:rsidRPr="008F6DFC" w:rsidRDefault="00F97624" w:rsidP="008155F4">
            <w:pPr>
              <w:tabs>
                <w:tab w:val="decimal" w:pos="342"/>
              </w:tabs>
              <w:spacing w:after="0" w:line="240" w:lineRule="auto"/>
              <w:jc w:val="both"/>
              <w:rPr>
                <w:rFonts w:eastAsia="Times New Roman"/>
                <w:color w:val="000000"/>
              </w:rPr>
            </w:pP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Science/technology improves our lives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1549</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0.65</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Scientists work for the good of humanity</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1536</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0.44</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Science/technology makes life healthier</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2127</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0.91</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866A2C" w:rsidRPr="008F6DFC" w:rsidTr="008155F4">
        <w:trPr>
          <w:trHeight w:val="288"/>
        </w:trPr>
        <w:tc>
          <w:tcPr>
            <w:tcW w:w="558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STEM career attainment</w:t>
            </w:r>
          </w:p>
        </w:tc>
        <w:tc>
          <w:tcPr>
            <w:tcW w:w="99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w:t>
            </w:r>
          </w:p>
        </w:tc>
        <w:tc>
          <w:tcPr>
            <w:tcW w:w="90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1912</w:t>
            </w:r>
          </w:p>
        </w:tc>
        <w:tc>
          <w:tcPr>
            <w:tcW w:w="990" w:type="dxa"/>
            <w:tcBorders>
              <w:top w:val="nil"/>
              <w:left w:val="nil"/>
              <w:bottom w:val="single" w:sz="4" w:space="0" w:color="auto"/>
              <w:right w:val="nil"/>
            </w:tcBorders>
            <w:shd w:val="clear" w:color="auto" w:fill="auto"/>
            <w:noWrap/>
            <w:vAlign w:val="bottom"/>
            <w:hideMark/>
          </w:tcPr>
          <w:p w:rsidR="00866A2C" w:rsidRPr="008F6DFC" w:rsidRDefault="00866A2C" w:rsidP="008155F4">
            <w:pPr>
              <w:tabs>
                <w:tab w:val="decimal" w:pos="342"/>
              </w:tabs>
              <w:spacing w:after="0" w:line="240" w:lineRule="auto"/>
              <w:jc w:val="both"/>
              <w:rPr>
                <w:rFonts w:eastAsia="Times New Roman"/>
                <w:color w:val="000000"/>
              </w:rPr>
            </w:pPr>
            <w:r w:rsidRPr="008F6DFC">
              <w:rPr>
                <w:rFonts w:eastAsia="Times New Roman"/>
                <w:color w:val="000000"/>
              </w:rPr>
              <w:t>0.08</w:t>
            </w:r>
            <w:r w:rsidR="00AC5072" w:rsidRPr="00AC5072">
              <w:rPr>
                <w:rFonts w:eastAsia="Times New Roman"/>
                <w:color w:val="000000"/>
                <w:vertAlign w:val="superscript"/>
              </w:rPr>
              <w:t>d</w:t>
            </w:r>
          </w:p>
        </w:tc>
        <w:tc>
          <w:tcPr>
            <w:tcW w:w="1080" w:type="dxa"/>
            <w:tcBorders>
              <w:top w:val="nil"/>
              <w:left w:val="nil"/>
              <w:bottom w:val="single" w:sz="4" w:space="0" w:color="auto"/>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p>
        </w:tc>
      </w:tr>
    </w:tbl>
    <w:p w:rsidR="00866A2C" w:rsidRDefault="00F97624" w:rsidP="00F97624">
      <w:pPr>
        <w:spacing w:after="0" w:line="240" w:lineRule="auto"/>
      </w:pPr>
      <w:proofErr w:type="spellStart"/>
      <w:proofErr w:type="gramStart"/>
      <w:r w:rsidRPr="00F97624">
        <w:rPr>
          <w:vertAlign w:val="superscript"/>
        </w:rPr>
        <w:t>a</w:t>
      </w:r>
      <w:r>
        <w:t>To</w:t>
      </w:r>
      <w:proofErr w:type="spellEnd"/>
      <w:proofErr w:type="gramEnd"/>
      <w:r>
        <w:t xml:space="preserve"> create this variable, we averaged student responses to the </w:t>
      </w:r>
      <w:r w:rsidR="00AC5072">
        <w:t>10</w:t>
      </w:r>
      <w:r>
        <w:t xml:space="preserve"> items listed below</w:t>
      </w:r>
      <w:r w:rsidR="008155F4">
        <w:t xml:space="preserve"> related to interest and support for science</w:t>
      </w:r>
      <w:r>
        <w:t>.</w:t>
      </w:r>
    </w:p>
    <w:p w:rsidR="00F97624" w:rsidRPr="008155F4" w:rsidRDefault="00F97624" w:rsidP="00F97624">
      <w:pPr>
        <w:spacing w:after="0" w:line="240" w:lineRule="auto"/>
      </w:pPr>
      <w:proofErr w:type="spellStart"/>
      <w:proofErr w:type="gramStart"/>
      <w:r w:rsidRPr="008155F4">
        <w:rPr>
          <w:vertAlign w:val="superscript"/>
        </w:rPr>
        <w:t>b</w:t>
      </w:r>
      <w:r w:rsidR="00AC5072" w:rsidRPr="008155F4">
        <w:t>P</w:t>
      </w:r>
      <w:r w:rsidR="008155F4" w:rsidRPr="008155F4">
        <w:t>roportion</w:t>
      </w:r>
      <w:proofErr w:type="spellEnd"/>
      <w:proofErr w:type="gramEnd"/>
      <w:r w:rsidRPr="008155F4">
        <w:t xml:space="preserve"> of students who </w:t>
      </w:r>
      <w:r w:rsidR="000A316A" w:rsidRPr="008155F4">
        <w:t xml:space="preserve">expressed </w:t>
      </w:r>
      <w:r w:rsidR="008155F4" w:rsidRPr="008155F4">
        <w:t>interest</w:t>
      </w:r>
    </w:p>
    <w:p w:rsidR="00F97624" w:rsidRDefault="00F97624" w:rsidP="00F97624">
      <w:pPr>
        <w:spacing w:after="0" w:line="240" w:lineRule="auto"/>
      </w:pPr>
      <w:proofErr w:type="spellStart"/>
      <w:proofErr w:type="gramStart"/>
      <w:r w:rsidRPr="008155F4">
        <w:rPr>
          <w:vertAlign w:val="superscript"/>
        </w:rPr>
        <w:t>c</w:t>
      </w:r>
      <w:r w:rsidR="00AC5072" w:rsidRPr="008155F4">
        <w:t>P</w:t>
      </w:r>
      <w:r w:rsidR="008155F4" w:rsidRPr="008155F4">
        <w:t>roportion</w:t>
      </w:r>
      <w:proofErr w:type="spellEnd"/>
      <w:proofErr w:type="gramEnd"/>
      <w:r w:rsidRPr="008155F4">
        <w:t xml:space="preserve"> of students who </w:t>
      </w:r>
      <w:r w:rsidR="008155F4" w:rsidRPr="008155F4">
        <w:t xml:space="preserve">indicated that they  agree or </w:t>
      </w:r>
      <w:r w:rsidRPr="008155F4">
        <w:t>strongly agreed</w:t>
      </w:r>
    </w:p>
    <w:p w:rsidR="00AC5072" w:rsidRDefault="00AC5072" w:rsidP="00F97624">
      <w:pPr>
        <w:spacing w:after="0" w:line="240" w:lineRule="auto"/>
      </w:pPr>
      <w:proofErr w:type="spellStart"/>
      <w:proofErr w:type="gramStart"/>
      <w:r w:rsidRPr="00AC5072">
        <w:rPr>
          <w:vertAlign w:val="superscript"/>
        </w:rPr>
        <w:t>d</w:t>
      </w:r>
      <w:r w:rsidR="008155F4">
        <w:t>Proportion</w:t>
      </w:r>
      <w:proofErr w:type="spellEnd"/>
      <w:proofErr w:type="gramEnd"/>
      <w:r>
        <w:t xml:space="preserve"> of students who attained STEM career.</w:t>
      </w:r>
    </w:p>
    <w:p w:rsidR="00F97624" w:rsidRDefault="00F97624" w:rsidP="00F97624">
      <w:pPr>
        <w:spacing w:after="0" w:line="240" w:lineRule="auto"/>
      </w:pPr>
    </w:p>
    <w:p w:rsidR="00866A2C" w:rsidRDefault="00866A2C" w:rsidP="00F97624">
      <w:pPr>
        <w:spacing w:after="0" w:line="240" w:lineRule="auto"/>
      </w:pPr>
      <w:r>
        <w:br w:type="page"/>
      </w:r>
    </w:p>
    <w:p w:rsidR="008F6DFC" w:rsidRDefault="008F6DFC" w:rsidP="00F97624">
      <w:pPr>
        <w:spacing w:after="0" w:line="240" w:lineRule="auto"/>
        <w:sectPr w:rsidR="008F6DFC" w:rsidSect="008F6DFC">
          <w:pgSz w:w="12240" w:h="15840"/>
          <w:pgMar w:top="1440" w:right="1440" w:bottom="1440" w:left="1440" w:header="720" w:footer="720" w:gutter="0"/>
          <w:cols w:space="720"/>
          <w:docGrid w:linePitch="360"/>
        </w:sectPr>
      </w:pPr>
    </w:p>
    <w:p w:rsidR="00C509A5" w:rsidRDefault="00870380" w:rsidP="00F97624">
      <w:pPr>
        <w:spacing w:after="0" w:line="240" w:lineRule="auto"/>
      </w:pPr>
      <w:r>
        <w:lastRenderedPageBreak/>
        <w:t>Table 2</w:t>
      </w:r>
    </w:p>
    <w:p w:rsidR="00C509A5" w:rsidRDefault="00C509A5" w:rsidP="00F97624">
      <w:pPr>
        <w:spacing w:after="0" w:line="240" w:lineRule="auto"/>
      </w:pPr>
    </w:p>
    <w:p w:rsidR="00E02A84" w:rsidRDefault="00E02A84" w:rsidP="00F97624">
      <w:pPr>
        <w:spacing w:after="0" w:line="240" w:lineRule="auto"/>
      </w:pPr>
      <w:r w:rsidRPr="008F6DFC">
        <w:rPr>
          <w:i/>
        </w:rPr>
        <w:t>Latent Class Analysis Fit Statistics for Grades 7, 10, and 12</w:t>
      </w:r>
    </w:p>
    <w:p w:rsidR="008F6DFC" w:rsidRPr="008F6DFC" w:rsidRDefault="008F6DFC" w:rsidP="00F97624">
      <w:pPr>
        <w:spacing w:after="0" w:line="240" w:lineRule="auto"/>
      </w:pPr>
    </w:p>
    <w:tbl>
      <w:tblPr>
        <w:tblW w:w="12975" w:type="dxa"/>
        <w:tblInd w:w="93" w:type="dxa"/>
        <w:tblLook w:val="04A0" w:firstRow="1" w:lastRow="0" w:firstColumn="1" w:lastColumn="0" w:noHBand="0" w:noVBand="1"/>
      </w:tblPr>
      <w:tblGrid>
        <w:gridCol w:w="830"/>
        <w:gridCol w:w="960"/>
        <w:gridCol w:w="1825"/>
        <w:gridCol w:w="1890"/>
        <w:gridCol w:w="1390"/>
        <w:gridCol w:w="1350"/>
        <w:gridCol w:w="1670"/>
        <w:gridCol w:w="1710"/>
        <w:gridCol w:w="1350"/>
      </w:tblGrid>
      <w:tr w:rsidR="00E02A84" w:rsidRPr="008F6DFC" w:rsidTr="008F6DFC">
        <w:trPr>
          <w:trHeight w:val="708"/>
        </w:trPr>
        <w:tc>
          <w:tcPr>
            <w:tcW w:w="83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Grade</w:t>
            </w:r>
          </w:p>
        </w:tc>
        <w:tc>
          <w:tcPr>
            <w:tcW w:w="96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Classes</w:t>
            </w:r>
          </w:p>
        </w:tc>
        <w:tc>
          <w:tcPr>
            <w:tcW w:w="1825" w:type="dxa"/>
            <w:tcBorders>
              <w:top w:val="single" w:sz="4" w:space="0" w:color="auto"/>
              <w:left w:val="nil"/>
              <w:bottom w:val="single" w:sz="4" w:space="0" w:color="auto"/>
              <w:right w:val="nil"/>
            </w:tcBorders>
            <w:shd w:val="clear" w:color="auto" w:fill="auto"/>
            <w:vAlign w:val="center"/>
            <w:hideMark/>
          </w:tcPr>
          <w:p w:rsidR="00E02A84" w:rsidRPr="008F6DFC" w:rsidRDefault="00945D6D" w:rsidP="00F97624">
            <w:pPr>
              <w:spacing w:after="0" w:line="240" w:lineRule="auto"/>
              <w:jc w:val="center"/>
              <w:rPr>
                <w:rFonts w:eastAsia="Times New Roman"/>
                <w:i/>
                <w:iCs/>
                <w:color w:val="000000"/>
              </w:rPr>
            </w:pPr>
            <w:r w:rsidRPr="008F6DFC">
              <w:rPr>
                <w:rFonts w:eastAsia="Times New Roman"/>
                <w:i/>
                <w:iCs/>
                <w:color w:val="000000"/>
              </w:rPr>
              <w:t>Log Likelihood</w:t>
            </w:r>
          </w:p>
        </w:tc>
        <w:tc>
          <w:tcPr>
            <w:tcW w:w="18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 of Parameters</w:t>
            </w:r>
          </w:p>
        </w:tc>
        <w:tc>
          <w:tcPr>
            <w:tcW w:w="13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BIC</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ABIC</w:t>
            </w:r>
          </w:p>
        </w:tc>
        <w:tc>
          <w:tcPr>
            <w:tcW w:w="167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VLMR </w:t>
            </w:r>
            <w:r w:rsidR="00E02A84" w:rsidRPr="008F6DFC">
              <w:rPr>
                <w:rFonts w:eastAsia="Times New Roman"/>
                <w:i/>
                <w:iCs/>
                <w:color w:val="000000"/>
              </w:rPr>
              <w:t>p-value</w:t>
            </w:r>
          </w:p>
        </w:tc>
        <w:tc>
          <w:tcPr>
            <w:tcW w:w="171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BLRT </w:t>
            </w:r>
            <w:r w:rsidR="00E02A84" w:rsidRPr="008F6DFC">
              <w:rPr>
                <w:rFonts w:eastAsia="Times New Roman"/>
                <w:i/>
                <w:iCs/>
                <w:color w:val="000000"/>
              </w:rPr>
              <w:t>p-value</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Entropy</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7</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-19319.60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38719.49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38687.72</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-17198.43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34565.46</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34498.74</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0.80</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-16782.26</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33821.44</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33719.76</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0.75</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-16587.89</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33521.03</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33384.40</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0.69</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-16479.34</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33392.24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33220.66</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0.73</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-14929.94</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29937.12</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29905.35</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-12538.67</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25239.55</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25172.83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-12014.10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24275.37</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24173.71</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0.83</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-11775.68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23883.50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23746.88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0.78</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-11694.37</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23805.84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23634.28</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0.79</w:t>
            </w:r>
          </w:p>
        </w:tc>
      </w:tr>
      <w:tr w:rsidR="00870380" w:rsidRPr="008F6DFC" w:rsidTr="00870380">
        <w:trPr>
          <w:trHeight w:val="312"/>
        </w:trPr>
        <w:tc>
          <w:tcPr>
            <w:tcW w:w="830" w:type="dxa"/>
            <w:vMerge w:val="restart"/>
            <w:tcBorders>
              <w:top w:val="nil"/>
              <w:left w:val="nil"/>
              <w:bottom w:val="single" w:sz="4" w:space="0" w:color="000000"/>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12</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-10339.03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20751.59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20719.83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-8392.68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16939.79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16873.08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-7928.52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16092.39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15990.73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-7742.22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15800.68</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15664.08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0.81</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-7661.56</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15720.25</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15548.70</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0.84</w:t>
            </w:r>
          </w:p>
        </w:tc>
      </w:tr>
    </w:tbl>
    <w:p w:rsidR="00E02A84" w:rsidRDefault="00E02A84" w:rsidP="00F97624">
      <w:pPr>
        <w:spacing w:after="0" w:line="240" w:lineRule="auto"/>
      </w:pPr>
    </w:p>
    <w:p w:rsidR="008F6DFC" w:rsidRDefault="008F6DFC" w:rsidP="00F97624">
      <w:pPr>
        <w:spacing w:after="0" w:line="240" w:lineRule="auto"/>
        <w:sectPr w:rsidR="008F6DFC" w:rsidSect="008F6DFC">
          <w:pgSz w:w="15840" w:h="12240" w:orient="landscape"/>
          <w:pgMar w:top="1440" w:right="1440" w:bottom="1440" w:left="1440" w:header="720" w:footer="720" w:gutter="0"/>
          <w:cols w:space="720"/>
          <w:docGrid w:linePitch="360"/>
        </w:sectPr>
      </w:pPr>
    </w:p>
    <w:p w:rsidR="00C509A5" w:rsidRDefault="002B6313" w:rsidP="00F97624">
      <w:pPr>
        <w:spacing w:after="0" w:line="240" w:lineRule="auto"/>
      </w:pPr>
      <w:r>
        <w:lastRenderedPageBreak/>
        <w:t>Table 3</w:t>
      </w:r>
    </w:p>
    <w:p w:rsidR="00C509A5" w:rsidRDefault="00C509A5" w:rsidP="00F97624">
      <w:pPr>
        <w:spacing w:after="0" w:line="240" w:lineRule="auto"/>
      </w:pPr>
    </w:p>
    <w:p w:rsidR="008F6DFC" w:rsidRDefault="00870380" w:rsidP="00F97624">
      <w:pPr>
        <w:spacing w:after="0" w:line="240" w:lineRule="auto"/>
      </w:pPr>
      <w:r w:rsidRPr="00870380">
        <w:rPr>
          <w:i/>
        </w:rPr>
        <w:t>Item Probability Profiles by Grade Level</w:t>
      </w:r>
      <w:r w:rsidR="00D74298">
        <w:rPr>
          <w:i/>
        </w:rPr>
        <w:t xml:space="preserve"> and Latent Class Attitudinal Profile</w:t>
      </w:r>
    </w:p>
    <w:p w:rsidR="00870380" w:rsidRDefault="0087038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121"/>
        <w:gridCol w:w="1125"/>
        <w:gridCol w:w="1243"/>
        <w:gridCol w:w="1011"/>
      </w:tblGrid>
      <w:tr w:rsidR="00870380" w:rsidTr="00870380">
        <w:tc>
          <w:tcPr>
            <w:tcW w:w="5058" w:type="dxa"/>
            <w:tcBorders>
              <w:top w:val="single" w:sz="4" w:space="0" w:color="auto"/>
              <w:bottom w:val="single" w:sz="4" w:space="0" w:color="auto"/>
            </w:tcBorders>
          </w:tcPr>
          <w:p w:rsidR="00870380" w:rsidRDefault="00870380" w:rsidP="00F97624"/>
        </w:tc>
        <w:tc>
          <w:tcPr>
            <w:tcW w:w="1121" w:type="dxa"/>
            <w:tcBorders>
              <w:top w:val="single" w:sz="4" w:space="0" w:color="auto"/>
              <w:bottom w:val="single" w:sz="4" w:space="0" w:color="auto"/>
            </w:tcBorders>
          </w:tcPr>
          <w:p w:rsidR="00870380" w:rsidRPr="00870380" w:rsidRDefault="00870380" w:rsidP="00F97624">
            <w:pPr>
              <w:jc w:val="center"/>
              <w:rPr>
                <w:i/>
              </w:rPr>
            </w:pPr>
            <w:r w:rsidRPr="00870380">
              <w:rPr>
                <w:i/>
              </w:rPr>
              <w:t>Positive</w:t>
            </w:r>
          </w:p>
        </w:tc>
        <w:tc>
          <w:tcPr>
            <w:tcW w:w="1125" w:type="dxa"/>
            <w:tcBorders>
              <w:top w:val="single" w:sz="4" w:space="0" w:color="auto"/>
              <w:bottom w:val="single" w:sz="4" w:space="0" w:color="auto"/>
            </w:tcBorders>
          </w:tcPr>
          <w:p w:rsidR="00870380" w:rsidRPr="00870380" w:rsidRDefault="00870380" w:rsidP="00F97624">
            <w:pPr>
              <w:jc w:val="center"/>
              <w:rPr>
                <w:i/>
              </w:rPr>
            </w:pPr>
            <w:r w:rsidRPr="00870380">
              <w:rPr>
                <w:i/>
              </w:rPr>
              <w:t>Qualified Positive</w:t>
            </w:r>
          </w:p>
        </w:tc>
        <w:tc>
          <w:tcPr>
            <w:tcW w:w="1243" w:type="dxa"/>
            <w:tcBorders>
              <w:top w:val="single" w:sz="4" w:space="0" w:color="auto"/>
              <w:bottom w:val="single" w:sz="4" w:space="0" w:color="auto"/>
            </w:tcBorders>
          </w:tcPr>
          <w:p w:rsidR="00870380" w:rsidRPr="00870380" w:rsidRDefault="00870380" w:rsidP="00F97624">
            <w:pPr>
              <w:jc w:val="center"/>
              <w:rPr>
                <w:i/>
              </w:rPr>
            </w:pPr>
            <w:r w:rsidRPr="00870380">
              <w:rPr>
                <w:i/>
              </w:rPr>
              <w:t>Indifferent</w:t>
            </w:r>
          </w:p>
        </w:tc>
        <w:tc>
          <w:tcPr>
            <w:tcW w:w="1011" w:type="dxa"/>
            <w:tcBorders>
              <w:top w:val="single" w:sz="4" w:space="0" w:color="auto"/>
              <w:bottom w:val="single" w:sz="4" w:space="0" w:color="auto"/>
            </w:tcBorders>
          </w:tcPr>
          <w:p w:rsidR="00870380" w:rsidRPr="00870380" w:rsidRDefault="00870380" w:rsidP="00F97624">
            <w:pPr>
              <w:jc w:val="center"/>
              <w:rPr>
                <w:i/>
              </w:rPr>
            </w:pPr>
            <w:r w:rsidRPr="00870380">
              <w:rPr>
                <w:i/>
              </w:rPr>
              <w:t>Dim</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7</w:t>
            </w:r>
          </w:p>
        </w:tc>
        <w:tc>
          <w:tcPr>
            <w:tcW w:w="1121" w:type="dxa"/>
            <w:tcBorders>
              <w:top w:val="single" w:sz="4" w:space="0" w:color="auto"/>
            </w:tcBorders>
          </w:tcPr>
          <w:p w:rsidR="00870380" w:rsidRPr="008F61DC" w:rsidRDefault="008F61DC" w:rsidP="00F97624">
            <w:pPr>
              <w:jc w:val="center"/>
              <w:rPr>
                <w:b/>
              </w:rPr>
            </w:pPr>
            <w:r w:rsidRPr="008F61DC">
              <w:rPr>
                <w:b/>
              </w:rPr>
              <w:t>26%</w:t>
            </w:r>
          </w:p>
        </w:tc>
        <w:tc>
          <w:tcPr>
            <w:tcW w:w="1125" w:type="dxa"/>
            <w:tcBorders>
              <w:top w:val="single" w:sz="4" w:space="0" w:color="auto"/>
            </w:tcBorders>
          </w:tcPr>
          <w:p w:rsidR="00870380" w:rsidRPr="008F61DC" w:rsidRDefault="008F61DC" w:rsidP="00F97624">
            <w:pPr>
              <w:jc w:val="center"/>
              <w:rPr>
                <w:b/>
              </w:rPr>
            </w:pPr>
            <w:r w:rsidRPr="008F61DC">
              <w:rPr>
                <w:b/>
              </w:rPr>
              <w:t>27%</w:t>
            </w:r>
          </w:p>
        </w:tc>
        <w:tc>
          <w:tcPr>
            <w:tcW w:w="1243" w:type="dxa"/>
            <w:tcBorders>
              <w:top w:val="single" w:sz="4" w:space="0" w:color="auto"/>
            </w:tcBorders>
          </w:tcPr>
          <w:p w:rsidR="00870380" w:rsidRPr="008F61DC" w:rsidRDefault="008F61DC" w:rsidP="00F97624">
            <w:pPr>
              <w:jc w:val="center"/>
              <w:rPr>
                <w:b/>
              </w:rPr>
            </w:pPr>
            <w:r w:rsidRPr="008F61DC">
              <w:rPr>
                <w:b/>
              </w:rPr>
              <w:t>29%</w:t>
            </w:r>
          </w:p>
        </w:tc>
        <w:tc>
          <w:tcPr>
            <w:tcW w:w="1011" w:type="dxa"/>
            <w:tcBorders>
              <w:top w:val="single" w:sz="4" w:space="0" w:color="auto"/>
            </w:tcBorders>
          </w:tcPr>
          <w:p w:rsidR="00870380" w:rsidRPr="008F61DC" w:rsidRDefault="008F61DC" w:rsidP="00F97624">
            <w:pPr>
              <w:jc w:val="center"/>
              <w:rPr>
                <w:b/>
              </w:rPr>
            </w:pPr>
            <w:r w:rsidRPr="008F61DC">
              <w:rPr>
                <w:b/>
              </w:rPr>
              <w:t>18%</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math</w:t>
            </w:r>
          </w:p>
        </w:tc>
        <w:tc>
          <w:tcPr>
            <w:tcW w:w="1121" w:type="dxa"/>
            <w:vAlign w:val="bottom"/>
          </w:tcPr>
          <w:p w:rsidR="00870380" w:rsidRDefault="00870380" w:rsidP="00F97624">
            <w:pPr>
              <w:jc w:val="center"/>
              <w:rPr>
                <w:color w:val="000000"/>
              </w:rPr>
            </w:pPr>
            <w:r>
              <w:rPr>
                <w:color w:val="000000"/>
              </w:rPr>
              <w:t>0.85</w:t>
            </w:r>
          </w:p>
        </w:tc>
        <w:tc>
          <w:tcPr>
            <w:tcW w:w="1125" w:type="dxa"/>
            <w:vAlign w:val="bottom"/>
          </w:tcPr>
          <w:p w:rsidR="00870380" w:rsidRDefault="00870380" w:rsidP="00F97624">
            <w:pPr>
              <w:jc w:val="center"/>
              <w:rPr>
                <w:color w:val="000000"/>
              </w:rPr>
            </w:pPr>
            <w:r>
              <w:rPr>
                <w:color w:val="000000"/>
              </w:rPr>
              <w:t>0.73</w:t>
            </w:r>
          </w:p>
        </w:tc>
        <w:tc>
          <w:tcPr>
            <w:tcW w:w="1243" w:type="dxa"/>
            <w:vAlign w:val="bottom"/>
          </w:tcPr>
          <w:p w:rsidR="00870380" w:rsidRDefault="00870380" w:rsidP="00F97624">
            <w:pPr>
              <w:jc w:val="center"/>
              <w:rPr>
                <w:color w:val="000000"/>
              </w:rPr>
            </w:pPr>
            <w:r>
              <w:rPr>
                <w:color w:val="000000"/>
              </w:rPr>
              <w:t>0.66</w:t>
            </w:r>
          </w:p>
        </w:tc>
        <w:tc>
          <w:tcPr>
            <w:tcW w:w="1011" w:type="dxa"/>
            <w:vAlign w:val="bottom"/>
          </w:tcPr>
          <w:p w:rsidR="00870380" w:rsidRDefault="00870380" w:rsidP="00F97624">
            <w:pPr>
              <w:jc w:val="center"/>
              <w:rPr>
                <w:color w:val="000000"/>
              </w:rPr>
            </w:pPr>
            <w:r>
              <w:rPr>
                <w:color w:val="000000"/>
              </w:rPr>
              <w:t>0.44</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70380" w:rsidRDefault="00870380" w:rsidP="00F97624">
            <w:pPr>
              <w:jc w:val="center"/>
              <w:rPr>
                <w:color w:val="000000"/>
              </w:rPr>
            </w:pPr>
            <w:r>
              <w:rPr>
                <w:color w:val="000000"/>
              </w:rPr>
              <w:t>0.96</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0.62</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70380" w:rsidRDefault="00870380" w:rsidP="00F97624">
            <w:pPr>
              <w:jc w:val="center"/>
              <w:rPr>
                <w:color w:val="000000"/>
              </w:rPr>
            </w:pPr>
            <w:r>
              <w:rPr>
                <w:color w:val="000000"/>
              </w:rPr>
              <w:t>0.97</w:t>
            </w:r>
          </w:p>
        </w:tc>
        <w:tc>
          <w:tcPr>
            <w:tcW w:w="1125" w:type="dxa"/>
            <w:vAlign w:val="bottom"/>
          </w:tcPr>
          <w:p w:rsidR="00870380" w:rsidRDefault="00870380" w:rsidP="00F97624">
            <w:pPr>
              <w:jc w:val="center"/>
              <w:rPr>
                <w:color w:val="000000"/>
              </w:rPr>
            </w:pPr>
            <w:r>
              <w:rPr>
                <w:color w:val="000000"/>
              </w:rPr>
              <w:t>0.71</w:t>
            </w:r>
          </w:p>
        </w:tc>
        <w:tc>
          <w:tcPr>
            <w:tcW w:w="1243" w:type="dxa"/>
            <w:vAlign w:val="bottom"/>
          </w:tcPr>
          <w:p w:rsidR="00870380" w:rsidRDefault="00870380" w:rsidP="00F97624">
            <w:pPr>
              <w:jc w:val="center"/>
              <w:rPr>
                <w:color w:val="000000"/>
              </w:rPr>
            </w:pPr>
            <w:r>
              <w:rPr>
                <w:color w:val="000000"/>
              </w:rPr>
              <w:t>0.58</w:t>
            </w:r>
          </w:p>
        </w:tc>
        <w:tc>
          <w:tcPr>
            <w:tcW w:w="1011" w:type="dxa"/>
            <w:vAlign w:val="bottom"/>
          </w:tcPr>
          <w:p w:rsidR="00870380" w:rsidRDefault="00870380" w:rsidP="00F97624">
            <w:pPr>
              <w:jc w:val="center"/>
              <w:rPr>
                <w:color w:val="000000"/>
              </w:rPr>
            </w:pPr>
            <w:r>
              <w:rPr>
                <w:color w:val="000000"/>
              </w:rPr>
              <w:t>0.17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70380" w:rsidRDefault="00870380" w:rsidP="00F97624">
            <w:pPr>
              <w:jc w:val="center"/>
              <w:rPr>
                <w:color w:val="000000"/>
              </w:rPr>
            </w:pPr>
            <w:r>
              <w:rPr>
                <w:color w:val="000000"/>
              </w:rPr>
              <w:t>0.98</w:t>
            </w:r>
          </w:p>
        </w:tc>
        <w:tc>
          <w:tcPr>
            <w:tcW w:w="1125" w:type="dxa"/>
            <w:vAlign w:val="bottom"/>
          </w:tcPr>
          <w:p w:rsidR="00870380" w:rsidRDefault="00870380" w:rsidP="00F97624">
            <w:pPr>
              <w:jc w:val="center"/>
              <w:rPr>
                <w:color w:val="000000"/>
              </w:rPr>
            </w:pPr>
            <w:r>
              <w:rPr>
                <w:color w:val="000000"/>
              </w:rPr>
              <w:t>0.91</w:t>
            </w:r>
          </w:p>
        </w:tc>
        <w:tc>
          <w:tcPr>
            <w:tcW w:w="1243" w:type="dxa"/>
            <w:vAlign w:val="bottom"/>
          </w:tcPr>
          <w:p w:rsidR="00870380" w:rsidRDefault="00870380" w:rsidP="00F97624">
            <w:pPr>
              <w:jc w:val="center"/>
              <w:rPr>
                <w:color w:val="000000"/>
              </w:rPr>
            </w:pPr>
            <w:r>
              <w:rPr>
                <w:color w:val="000000"/>
              </w:rPr>
              <w:t>0.70</w:t>
            </w:r>
          </w:p>
        </w:tc>
        <w:tc>
          <w:tcPr>
            <w:tcW w:w="1011" w:type="dxa"/>
            <w:vAlign w:val="bottom"/>
          </w:tcPr>
          <w:p w:rsidR="00870380" w:rsidRDefault="00870380" w:rsidP="00F97624">
            <w:pPr>
              <w:jc w:val="center"/>
              <w:rPr>
                <w:color w:val="000000"/>
              </w:rPr>
            </w:pPr>
            <w:r>
              <w:rPr>
                <w:color w:val="000000"/>
              </w:rPr>
              <w:t>0.32</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70380" w:rsidRDefault="00870380" w:rsidP="00F97624">
            <w:pPr>
              <w:jc w:val="center"/>
              <w:rPr>
                <w:color w:val="000000"/>
              </w:rPr>
            </w:pPr>
            <w:r>
              <w:rPr>
                <w:color w:val="000000"/>
              </w:rPr>
              <w:t>0.99</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0.71</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0.42</w:t>
            </w:r>
          </w:p>
        </w:tc>
        <w:tc>
          <w:tcPr>
            <w:tcW w:w="1243" w:type="dxa"/>
            <w:vAlign w:val="bottom"/>
          </w:tcPr>
          <w:p w:rsidR="00870380" w:rsidRDefault="00870380" w:rsidP="00F97624">
            <w:pPr>
              <w:jc w:val="center"/>
              <w:rPr>
                <w:color w:val="000000"/>
              </w:rPr>
            </w:pPr>
            <w:r>
              <w:rPr>
                <w:color w:val="000000"/>
              </w:rPr>
              <w:t>0.73</w:t>
            </w:r>
          </w:p>
        </w:tc>
        <w:tc>
          <w:tcPr>
            <w:tcW w:w="1011" w:type="dxa"/>
            <w:vAlign w:val="bottom"/>
          </w:tcPr>
          <w:p w:rsidR="00870380" w:rsidRDefault="00870380" w:rsidP="00F97624">
            <w:pPr>
              <w:jc w:val="center"/>
              <w:rPr>
                <w:color w:val="000000"/>
              </w:rPr>
            </w:pPr>
            <w:r>
              <w:rPr>
                <w:color w:val="000000"/>
              </w:rPr>
              <w:t>0.35</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70380" w:rsidRDefault="00870380" w:rsidP="00F97624">
            <w:pPr>
              <w:jc w:val="center"/>
              <w:rPr>
                <w:color w:val="000000"/>
              </w:rPr>
            </w:pPr>
            <w:r>
              <w:rPr>
                <w:color w:val="000000"/>
              </w:rPr>
              <w:t>0.90</w:t>
            </w:r>
          </w:p>
        </w:tc>
        <w:tc>
          <w:tcPr>
            <w:tcW w:w="1125" w:type="dxa"/>
            <w:vAlign w:val="bottom"/>
          </w:tcPr>
          <w:p w:rsidR="00870380" w:rsidRDefault="00870380" w:rsidP="00F97624">
            <w:pPr>
              <w:jc w:val="center"/>
              <w:rPr>
                <w:color w:val="000000"/>
              </w:rPr>
            </w:pPr>
            <w:r>
              <w:rPr>
                <w:color w:val="000000"/>
              </w:rPr>
              <w:t>0.10</w:t>
            </w:r>
          </w:p>
        </w:tc>
        <w:tc>
          <w:tcPr>
            <w:tcW w:w="1243" w:type="dxa"/>
            <w:vAlign w:val="bottom"/>
          </w:tcPr>
          <w:p w:rsidR="00870380" w:rsidRDefault="00870380" w:rsidP="00F97624">
            <w:pPr>
              <w:jc w:val="center"/>
              <w:rPr>
                <w:color w:val="000000"/>
              </w:rPr>
            </w:pPr>
            <w:r>
              <w:rPr>
                <w:color w:val="000000"/>
              </w:rPr>
              <w:t>0.46</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70380" w:rsidRDefault="00870380" w:rsidP="00F97624">
            <w:pPr>
              <w:jc w:val="center"/>
              <w:rPr>
                <w:color w:val="000000"/>
              </w:rPr>
            </w:pPr>
            <w:r>
              <w:rPr>
                <w:color w:val="000000"/>
              </w:rPr>
              <w:t>0.94</w:t>
            </w:r>
          </w:p>
        </w:tc>
        <w:tc>
          <w:tcPr>
            <w:tcW w:w="1125" w:type="dxa"/>
            <w:vAlign w:val="bottom"/>
          </w:tcPr>
          <w:p w:rsidR="00870380" w:rsidRDefault="00870380" w:rsidP="00F97624">
            <w:pPr>
              <w:jc w:val="center"/>
              <w:rPr>
                <w:color w:val="000000"/>
              </w:rPr>
            </w:pPr>
            <w:r>
              <w:rPr>
                <w:color w:val="000000"/>
              </w:rPr>
              <w:t>0.25</w:t>
            </w:r>
          </w:p>
        </w:tc>
        <w:tc>
          <w:tcPr>
            <w:tcW w:w="1243" w:type="dxa"/>
            <w:vAlign w:val="bottom"/>
          </w:tcPr>
          <w:p w:rsidR="00870380" w:rsidRDefault="00870380" w:rsidP="00F97624">
            <w:pPr>
              <w:jc w:val="center"/>
              <w:rPr>
                <w:color w:val="000000"/>
              </w:rPr>
            </w:pPr>
            <w:r>
              <w:rPr>
                <w:color w:val="000000"/>
              </w:rPr>
              <w:t>0.56</w:t>
            </w:r>
          </w:p>
        </w:tc>
        <w:tc>
          <w:tcPr>
            <w:tcW w:w="1011" w:type="dxa"/>
            <w:vAlign w:val="bottom"/>
          </w:tcPr>
          <w:p w:rsidR="00870380" w:rsidRDefault="00870380" w:rsidP="00F97624">
            <w:pPr>
              <w:jc w:val="center"/>
              <w:rPr>
                <w:color w:val="000000"/>
              </w:rPr>
            </w:pPr>
            <w:r>
              <w:rPr>
                <w:color w:val="000000"/>
              </w:rPr>
              <w:t>0.11</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0.08</w:t>
            </w:r>
          </w:p>
        </w:tc>
        <w:tc>
          <w:tcPr>
            <w:tcW w:w="1243" w:type="dxa"/>
            <w:vAlign w:val="bottom"/>
          </w:tcPr>
          <w:p w:rsidR="00870380" w:rsidRDefault="00870380" w:rsidP="00F97624">
            <w:pPr>
              <w:jc w:val="center"/>
              <w:rPr>
                <w:color w:val="000000"/>
              </w:rPr>
            </w:pPr>
            <w:r>
              <w:rPr>
                <w:color w:val="000000"/>
              </w:rPr>
              <w:t>0.50</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tcBorders>
              <w:bottom w:val="single" w:sz="4" w:space="0" w:color="auto"/>
            </w:tcBorders>
            <w:vAlign w:val="center"/>
          </w:tcPr>
          <w:p w:rsidR="00870380" w:rsidRPr="008F6DFC" w:rsidRDefault="00870380"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70380" w:rsidRDefault="00870380" w:rsidP="00F97624">
            <w:pPr>
              <w:jc w:val="center"/>
              <w:rPr>
                <w:color w:val="000000"/>
              </w:rPr>
            </w:pPr>
            <w:r>
              <w:rPr>
                <w:color w:val="000000"/>
              </w:rPr>
              <w:t>0.92</w:t>
            </w:r>
          </w:p>
        </w:tc>
        <w:tc>
          <w:tcPr>
            <w:tcW w:w="1125" w:type="dxa"/>
            <w:tcBorders>
              <w:bottom w:val="single" w:sz="4" w:space="0" w:color="auto"/>
            </w:tcBorders>
            <w:vAlign w:val="bottom"/>
          </w:tcPr>
          <w:p w:rsidR="00870380" w:rsidRDefault="00870380" w:rsidP="00F97624">
            <w:pPr>
              <w:jc w:val="center"/>
              <w:rPr>
                <w:color w:val="000000"/>
              </w:rPr>
            </w:pPr>
            <w:r>
              <w:rPr>
                <w:color w:val="000000"/>
              </w:rPr>
              <w:t>0.11</w:t>
            </w:r>
          </w:p>
        </w:tc>
        <w:tc>
          <w:tcPr>
            <w:tcW w:w="1243" w:type="dxa"/>
            <w:tcBorders>
              <w:bottom w:val="single" w:sz="4" w:space="0" w:color="auto"/>
            </w:tcBorders>
            <w:vAlign w:val="bottom"/>
          </w:tcPr>
          <w:p w:rsidR="00870380" w:rsidRDefault="00870380" w:rsidP="00F97624">
            <w:pPr>
              <w:jc w:val="center"/>
              <w:rPr>
                <w:color w:val="000000"/>
              </w:rPr>
            </w:pPr>
            <w:r>
              <w:rPr>
                <w:color w:val="000000"/>
              </w:rPr>
              <w:t>0.63</w:t>
            </w:r>
          </w:p>
        </w:tc>
        <w:tc>
          <w:tcPr>
            <w:tcW w:w="1011" w:type="dxa"/>
            <w:tcBorders>
              <w:bottom w:val="single" w:sz="4" w:space="0" w:color="auto"/>
            </w:tcBorders>
            <w:vAlign w:val="bottom"/>
          </w:tcPr>
          <w:p w:rsidR="00870380" w:rsidRDefault="00870380" w:rsidP="00F97624">
            <w:pPr>
              <w:jc w:val="center"/>
              <w:rPr>
                <w:color w:val="000000"/>
              </w:rPr>
            </w:pPr>
            <w:r>
              <w:rPr>
                <w:color w:val="000000"/>
              </w:rPr>
              <w:t>0.08</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10</w:t>
            </w:r>
          </w:p>
        </w:tc>
        <w:tc>
          <w:tcPr>
            <w:tcW w:w="1121" w:type="dxa"/>
            <w:tcBorders>
              <w:top w:val="single" w:sz="4" w:space="0" w:color="auto"/>
            </w:tcBorders>
          </w:tcPr>
          <w:p w:rsidR="00870380" w:rsidRPr="008F61DC" w:rsidRDefault="008F61DC" w:rsidP="00F97624">
            <w:pPr>
              <w:jc w:val="center"/>
              <w:rPr>
                <w:b/>
              </w:rPr>
            </w:pPr>
            <w:r>
              <w:rPr>
                <w:b/>
              </w:rPr>
              <w:t>32%</w:t>
            </w:r>
          </w:p>
        </w:tc>
        <w:tc>
          <w:tcPr>
            <w:tcW w:w="1125" w:type="dxa"/>
            <w:tcBorders>
              <w:top w:val="single" w:sz="4" w:space="0" w:color="auto"/>
            </w:tcBorders>
          </w:tcPr>
          <w:p w:rsidR="00870380" w:rsidRPr="008F61DC" w:rsidRDefault="008F61DC" w:rsidP="00F97624">
            <w:pPr>
              <w:jc w:val="center"/>
              <w:rPr>
                <w:b/>
              </w:rPr>
            </w:pPr>
            <w:r>
              <w:rPr>
                <w:b/>
              </w:rPr>
              <w:t>23%</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0.82</w:t>
            </w:r>
          </w:p>
        </w:tc>
        <w:tc>
          <w:tcPr>
            <w:tcW w:w="1125" w:type="dxa"/>
            <w:vAlign w:val="bottom"/>
          </w:tcPr>
          <w:p w:rsidR="008F61DC" w:rsidRDefault="008F61DC" w:rsidP="00F97624">
            <w:pPr>
              <w:jc w:val="center"/>
              <w:rPr>
                <w:color w:val="000000"/>
              </w:rPr>
            </w:pPr>
            <w:r>
              <w:rPr>
                <w:color w:val="000000"/>
              </w:rPr>
              <w:t>0.75</w:t>
            </w:r>
          </w:p>
        </w:tc>
        <w:tc>
          <w:tcPr>
            <w:tcW w:w="1243" w:type="dxa"/>
            <w:vAlign w:val="bottom"/>
          </w:tcPr>
          <w:p w:rsidR="008F61DC" w:rsidRDefault="008F61DC" w:rsidP="00F97624">
            <w:pPr>
              <w:jc w:val="center"/>
              <w:rPr>
                <w:color w:val="000000"/>
              </w:rPr>
            </w:pPr>
            <w:r>
              <w:rPr>
                <w:color w:val="000000"/>
              </w:rPr>
              <w:t>0.52</w:t>
            </w:r>
          </w:p>
        </w:tc>
        <w:tc>
          <w:tcPr>
            <w:tcW w:w="1011" w:type="dxa"/>
            <w:vAlign w:val="bottom"/>
          </w:tcPr>
          <w:p w:rsidR="008F61DC" w:rsidRDefault="008F61DC" w:rsidP="00F97624">
            <w:pPr>
              <w:jc w:val="center"/>
              <w:rPr>
                <w:color w:val="000000"/>
              </w:rPr>
            </w:pPr>
            <w:r>
              <w:rPr>
                <w:color w:val="000000"/>
              </w:rPr>
              <w:t>0.32</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0.94</w:t>
            </w:r>
          </w:p>
        </w:tc>
        <w:tc>
          <w:tcPr>
            <w:tcW w:w="1125" w:type="dxa"/>
            <w:vAlign w:val="bottom"/>
          </w:tcPr>
          <w:p w:rsidR="008F61DC" w:rsidRDefault="008F61DC" w:rsidP="00F97624">
            <w:pPr>
              <w:jc w:val="center"/>
              <w:rPr>
                <w:color w:val="000000"/>
              </w:rPr>
            </w:pPr>
            <w:r>
              <w:rPr>
                <w:color w:val="000000"/>
              </w:rPr>
              <w:t>0.86</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0.14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0.95</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0.57</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0.87</w:t>
            </w:r>
          </w:p>
        </w:tc>
        <w:tc>
          <w:tcPr>
            <w:tcW w:w="1243" w:type="dxa"/>
            <w:vAlign w:val="bottom"/>
          </w:tcPr>
          <w:p w:rsidR="008F61DC" w:rsidRDefault="008F61DC" w:rsidP="00F97624">
            <w:pPr>
              <w:jc w:val="center"/>
              <w:rPr>
                <w:color w:val="000000"/>
              </w:rPr>
            </w:pPr>
            <w:r>
              <w:rPr>
                <w:color w:val="000000"/>
              </w:rPr>
              <w:t>0.54</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0.92</w:t>
            </w:r>
          </w:p>
        </w:tc>
        <w:tc>
          <w:tcPr>
            <w:tcW w:w="1243" w:type="dxa"/>
            <w:vAlign w:val="bottom"/>
          </w:tcPr>
          <w:p w:rsidR="008F61DC" w:rsidRDefault="008F61DC" w:rsidP="00F97624">
            <w:pPr>
              <w:jc w:val="center"/>
              <w:rPr>
                <w:color w:val="000000"/>
              </w:rPr>
            </w:pPr>
            <w:r>
              <w:rPr>
                <w:color w:val="000000"/>
              </w:rPr>
              <w:t>0.43</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0.37</w:t>
            </w:r>
          </w:p>
        </w:tc>
        <w:tc>
          <w:tcPr>
            <w:tcW w:w="1243" w:type="dxa"/>
            <w:vAlign w:val="bottom"/>
          </w:tcPr>
          <w:p w:rsidR="008F61DC" w:rsidRDefault="008F61DC" w:rsidP="00F97624">
            <w:pPr>
              <w:jc w:val="center"/>
              <w:rPr>
                <w:color w:val="000000"/>
              </w:rPr>
            </w:pPr>
            <w:r>
              <w:rPr>
                <w:color w:val="000000"/>
              </w:rPr>
              <w:t>0.67</w:t>
            </w:r>
          </w:p>
        </w:tc>
        <w:tc>
          <w:tcPr>
            <w:tcW w:w="1011" w:type="dxa"/>
            <w:vAlign w:val="bottom"/>
          </w:tcPr>
          <w:p w:rsidR="008F61DC" w:rsidRDefault="008F61DC" w:rsidP="00F97624">
            <w:pPr>
              <w:jc w:val="center"/>
              <w:rPr>
                <w:color w:val="000000"/>
              </w:rPr>
            </w:pPr>
            <w:r>
              <w:rPr>
                <w:color w:val="000000"/>
              </w:rPr>
              <w:t>0.20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0.90</w:t>
            </w:r>
          </w:p>
        </w:tc>
        <w:tc>
          <w:tcPr>
            <w:tcW w:w="1125" w:type="dxa"/>
            <w:vAlign w:val="bottom"/>
          </w:tcPr>
          <w:p w:rsidR="008F61DC" w:rsidRDefault="008F61DC" w:rsidP="00F97624">
            <w:pPr>
              <w:jc w:val="center"/>
              <w:rPr>
                <w:color w:val="000000"/>
              </w:rPr>
            </w:pPr>
            <w:r>
              <w:rPr>
                <w:color w:val="000000"/>
              </w:rPr>
              <w:t>0.11</w:t>
            </w:r>
          </w:p>
        </w:tc>
        <w:tc>
          <w:tcPr>
            <w:tcW w:w="1243" w:type="dxa"/>
            <w:vAlign w:val="bottom"/>
          </w:tcPr>
          <w:p w:rsidR="008F61DC" w:rsidRDefault="008F61DC" w:rsidP="00F97624">
            <w:pPr>
              <w:jc w:val="center"/>
              <w:rPr>
                <w:color w:val="000000"/>
              </w:rPr>
            </w:pPr>
            <w:r>
              <w:rPr>
                <w:color w:val="000000"/>
              </w:rPr>
              <w:t>0.44</w:t>
            </w:r>
          </w:p>
        </w:tc>
        <w:tc>
          <w:tcPr>
            <w:tcW w:w="1011" w:type="dxa"/>
            <w:vAlign w:val="bottom"/>
          </w:tcPr>
          <w:p w:rsidR="008F61DC" w:rsidRDefault="008F61DC" w:rsidP="00F97624">
            <w:pPr>
              <w:jc w:val="center"/>
              <w:rPr>
                <w:color w:val="000000"/>
              </w:rPr>
            </w:pPr>
            <w:r>
              <w:rPr>
                <w:color w:val="000000"/>
              </w:rPr>
              <w:t>0.03</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0.91</w:t>
            </w:r>
          </w:p>
        </w:tc>
        <w:tc>
          <w:tcPr>
            <w:tcW w:w="1125" w:type="dxa"/>
            <w:vAlign w:val="bottom"/>
          </w:tcPr>
          <w:p w:rsidR="008F61DC" w:rsidRDefault="008F61DC" w:rsidP="00F97624">
            <w:pPr>
              <w:jc w:val="center"/>
              <w:rPr>
                <w:color w:val="000000"/>
              </w:rPr>
            </w:pPr>
            <w:r>
              <w:rPr>
                <w:color w:val="000000"/>
              </w:rPr>
              <w:t>0.09</w:t>
            </w:r>
          </w:p>
        </w:tc>
        <w:tc>
          <w:tcPr>
            <w:tcW w:w="1243" w:type="dxa"/>
            <w:vAlign w:val="bottom"/>
          </w:tcPr>
          <w:p w:rsidR="008F61DC" w:rsidRDefault="008F61DC" w:rsidP="00F97624">
            <w:pPr>
              <w:jc w:val="center"/>
              <w:rPr>
                <w:color w:val="000000"/>
              </w:rPr>
            </w:pPr>
            <w:r>
              <w:rPr>
                <w:color w:val="000000"/>
              </w:rPr>
              <w:t>0.42</w:t>
            </w:r>
          </w:p>
        </w:tc>
        <w:tc>
          <w:tcPr>
            <w:tcW w:w="1011" w:type="dxa"/>
            <w:vAlign w:val="bottom"/>
          </w:tcPr>
          <w:p w:rsidR="008F61DC" w:rsidRDefault="008F61DC" w:rsidP="00F97624">
            <w:pPr>
              <w:jc w:val="center"/>
              <w:rPr>
                <w:color w:val="000000"/>
              </w:rPr>
            </w:pPr>
            <w:r>
              <w:rPr>
                <w:color w:val="000000"/>
              </w:rPr>
              <w:t>0.02</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0.92</w:t>
            </w:r>
          </w:p>
        </w:tc>
        <w:tc>
          <w:tcPr>
            <w:tcW w:w="1125" w:type="dxa"/>
            <w:tcBorders>
              <w:bottom w:val="single" w:sz="4" w:space="0" w:color="auto"/>
            </w:tcBorders>
            <w:vAlign w:val="bottom"/>
          </w:tcPr>
          <w:p w:rsidR="008F61DC" w:rsidRDefault="008F61DC" w:rsidP="00F97624">
            <w:pPr>
              <w:jc w:val="center"/>
              <w:rPr>
                <w:color w:val="000000"/>
              </w:rPr>
            </w:pPr>
            <w:r>
              <w:rPr>
                <w:color w:val="000000"/>
              </w:rPr>
              <w:t>0.06</w:t>
            </w:r>
          </w:p>
        </w:tc>
        <w:tc>
          <w:tcPr>
            <w:tcW w:w="1243" w:type="dxa"/>
            <w:tcBorders>
              <w:bottom w:val="single" w:sz="4" w:space="0" w:color="auto"/>
            </w:tcBorders>
            <w:vAlign w:val="bottom"/>
          </w:tcPr>
          <w:p w:rsidR="008F61DC" w:rsidRDefault="008F61DC" w:rsidP="00F97624">
            <w:pPr>
              <w:jc w:val="center"/>
              <w:rPr>
                <w:color w:val="000000"/>
              </w:rPr>
            </w:pPr>
            <w:r>
              <w:rPr>
                <w:color w:val="000000"/>
              </w:rPr>
              <w:t>0.42</w:t>
            </w:r>
          </w:p>
        </w:tc>
        <w:tc>
          <w:tcPr>
            <w:tcW w:w="1011" w:type="dxa"/>
            <w:tcBorders>
              <w:bottom w:val="single" w:sz="4" w:space="0" w:color="auto"/>
            </w:tcBorders>
            <w:vAlign w:val="bottom"/>
          </w:tcPr>
          <w:p w:rsidR="008F61DC" w:rsidRDefault="008F61DC" w:rsidP="00F97624">
            <w:pPr>
              <w:jc w:val="center"/>
              <w:rPr>
                <w:color w:val="000000"/>
              </w:rPr>
            </w:pPr>
            <w:r>
              <w:rPr>
                <w:color w:val="000000"/>
              </w:rPr>
              <w:t>0.02</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12</w:t>
            </w:r>
          </w:p>
        </w:tc>
        <w:tc>
          <w:tcPr>
            <w:tcW w:w="1121" w:type="dxa"/>
            <w:tcBorders>
              <w:top w:val="single" w:sz="4" w:space="0" w:color="auto"/>
            </w:tcBorders>
          </w:tcPr>
          <w:p w:rsidR="00870380" w:rsidRPr="008F61DC" w:rsidRDefault="008F61DC" w:rsidP="00F97624">
            <w:pPr>
              <w:jc w:val="center"/>
              <w:rPr>
                <w:b/>
              </w:rPr>
            </w:pPr>
            <w:r>
              <w:rPr>
                <w:b/>
              </w:rPr>
              <w:t>35%</w:t>
            </w:r>
          </w:p>
        </w:tc>
        <w:tc>
          <w:tcPr>
            <w:tcW w:w="1125" w:type="dxa"/>
            <w:tcBorders>
              <w:top w:val="single" w:sz="4" w:space="0" w:color="auto"/>
            </w:tcBorders>
          </w:tcPr>
          <w:p w:rsidR="00870380" w:rsidRPr="008F61DC" w:rsidRDefault="008F61DC" w:rsidP="00F97624">
            <w:pPr>
              <w:jc w:val="center"/>
              <w:rPr>
                <w:b/>
              </w:rPr>
            </w:pPr>
            <w:r>
              <w:rPr>
                <w:b/>
              </w:rPr>
              <w:t>21%</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0.80</w:t>
            </w:r>
          </w:p>
        </w:tc>
        <w:tc>
          <w:tcPr>
            <w:tcW w:w="1125" w:type="dxa"/>
            <w:vAlign w:val="bottom"/>
          </w:tcPr>
          <w:p w:rsidR="008F61DC" w:rsidRDefault="008F61DC" w:rsidP="00F97624">
            <w:pPr>
              <w:jc w:val="center"/>
              <w:rPr>
                <w:color w:val="000000"/>
              </w:rPr>
            </w:pPr>
            <w:r>
              <w:rPr>
                <w:color w:val="000000"/>
              </w:rPr>
              <w:t>0.64</w:t>
            </w:r>
          </w:p>
        </w:tc>
        <w:tc>
          <w:tcPr>
            <w:tcW w:w="1243" w:type="dxa"/>
            <w:vAlign w:val="bottom"/>
          </w:tcPr>
          <w:p w:rsidR="008F61DC" w:rsidRDefault="008F61DC" w:rsidP="00F97624">
            <w:pPr>
              <w:jc w:val="center"/>
              <w:rPr>
                <w:color w:val="000000"/>
              </w:rPr>
            </w:pPr>
            <w:r>
              <w:rPr>
                <w:color w:val="000000"/>
              </w:rPr>
              <w:t>0.40</w:t>
            </w:r>
          </w:p>
        </w:tc>
        <w:tc>
          <w:tcPr>
            <w:tcW w:w="1011" w:type="dxa"/>
            <w:vAlign w:val="bottom"/>
          </w:tcPr>
          <w:p w:rsidR="008F61DC" w:rsidRDefault="008F61DC" w:rsidP="00F97624">
            <w:pPr>
              <w:jc w:val="center"/>
              <w:rPr>
                <w:color w:val="000000"/>
              </w:rPr>
            </w:pPr>
            <w:r>
              <w:rPr>
                <w:color w:val="000000"/>
              </w:rPr>
              <w:t>0.19</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0.88</w:t>
            </w:r>
          </w:p>
        </w:tc>
        <w:tc>
          <w:tcPr>
            <w:tcW w:w="1243" w:type="dxa"/>
            <w:vAlign w:val="bottom"/>
          </w:tcPr>
          <w:p w:rsidR="008F61DC" w:rsidRDefault="008F61DC" w:rsidP="00F97624">
            <w:pPr>
              <w:jc w:val="center"/>
              <w:rPr>
                <w:color w:val="000000"/>
              </w:rPr>
            </w:pPr>
            <w:r>
              <w:rPr>
                <w:color w:val="000000"/>
              </w:rPr>
              <w:t>0.46</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0.98</w:t>
            </w:r>
          </w:p>
        </w:tc>
        <w:tc>
          <w:tcPr>
            <w:tcW w:w="1125" w:type="dxa"/>
            <w:vAlign w:val="bottom"/>
          </w:tcPr>
          <w:p w:rsidR="008F61DC" w:rsidRDefault="008F61DC" w:rsidP="00F97624">
            <w:pPr>
              <w:jc w:val="center"/>
              <w:rPr>
                <w:color w:val="000000"/>
              </w:rPr>
            </w:pPr>
            <w:r>
              <w:rPr>
                <w:color w:val="000000"/>
              </w:rPr>
              <w:t>0.79</w:t>
            </w:r>
          </w:p>
        </w:tc>
        <w:tc>
          <w:tcPr>
            <w:tcW w:w="1243" w:type="dxa"/>
            <w:vAlign w:val="bottom"/>
          </w:tcPr>
          <w:p w:rsidR="008F61DC" w:rsidRDefault="008F61DC" w:rsidP="00F97624">
            <w:pPr>
              <w:jc w:val="center"/>
              <w:rPr>
                <w:color w:val="000000"/>
              </w:rPr>
            </w:pPr>
            <w:r>
              <w:rPr>
                <w:color w:val="000000"/>
              </w:rPr>
              <w:t>0.61</w:t>
            </w:r>
          </w:p>
        </w:tc>
        <w:tc>
          <w:tcPr>
            <w:tcW w:w="1011" w:type="dxa"/>
            <w:vAlign w:val="bottom"/>
          </w:tcPr>
          <w:p w:rsidR="008F61DC" w:rsidRDefault="008F61DC" w:rsidP="00F97624">
            <w:pPr>
              <w:jc w:val="center"/>
              <w:rPr>
                <w:color w:val="000000"/>
              </w:rPr>
            </w:pPr>
            <w:r>
              <w:rPr>
                <w:color w:val="000000"/>
              </w:rPr>
              <w:t>0.11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0.38</w:t>
            </w:r>
          </w:p>
        </w:tc>
        <w:tc>
          <w:tcPr>
            <w:tcW w:w="1011" w:type="dxa"/>
            <w:vAlign w:val="bottom"/>
          </w:tcPr>
          <w:p w:rsidR="008F61DC" w:rsidRDefault="008F61DC" w:rsidP="00F97624">
            <w:pPr>
              <w:jc w:val="center"/>
              <w:rPr>
                <w:color w:val="000000"/>
              </w:rPr>
            </w:pPr>
            <w:r>
              <w:rPr>
                <w:color w:val="000000"/>
              </w:rPr>
              <w:t>0.06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0.93</w:t>
            </w:r>
          </w:p>
        </w:tc>
        <w:tc>
          <w:tcPr>
            <w:tcW w:w="1243" w:type="dxa"/>
            <w:vAlign w:val="bottom"/>
          </w:tcPr>
          <w:p w:rsidR="008F61DC" w:rsidRDefault="008F61DC" w:rsidP="00F97624">
            <w:pPr>
              <w:jc w:val="center"/>
              <w:rPr>
                <w:color w:val="000000"/>
              </w:rPr>
            </w:pPr>
            <w:r>
              <w:rPr>
                <w:color w:val="000000"/>
              </w:rPr>
              <w:t>0.39</w:t>
            </w:r>
          </w:p>
        </w:tc>
        <w:tc>
          <w:tcPr>
            <w:tcW w:w="1011" w:type="dxa"/>
            <w:vAlign w:val="bottom"/>
          </w:tcPr>
          <w:p w:rsidR="008F61DC" w:rsidRDefault="008F61DC" w:rsidP="00F97624">
            <w:pPr>
              <w:jc w:val="center"/>
              <w:rPr>
                <w:color w:val="000000"/>
              </w:rPr>
            </w:pPr>
            <w:r>
              <w:rPr>
                <w:color w:val="000000"/>
              </w:rPr>
              <w:t>0.05</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0.60</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0.14</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0.97</w:t>
            </w:r>
          </w:p>
        </w:tc>
        <w:tc>
          <w:tcPr>
            <w:tcW w:w="1125" w:type="dxa"/>
            <w:vAlign w:val="bottom"/>
          </w:tcPr>
          <w:p w:rsidR="008F61DC" w:rsidRDefault="008F61DC" w:rsidP="00F97624">
            <w:pPr>
              <w:jc w:val="center"/>
              <w:rPr>
                <w:color w:val="000000"/>
              </w:rPr>
            </w:pPr>
            <w:r>
              <w:rPr>
                <w:color w:val="000000"/>
              </w:rPr>
              <w:t>0.29</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0.81</w:t>
            </w:r>
          </w:p>
        </w:tc>
        <w:tc>
          <w:tcPr>
            <w:tcW w:w="1125" w:type="dxa"/>
            <w:vAlign w:val="bottom"/>
          </w:tcPr>
          <w:p w:rsidR="008F61DC" w:rsidRDefault="008F61DC" w:rsidP="00F97624">
            <w:pPr>
              <w:jc w:val="center"/>
              <w:rPr>
                <w:color w:val="000000"/>
              </w:rPr>
            </w:pPr>
            <w:r>
              <w:rPr>
                <w:color w:val="000000"/>
              </w:rPr>
              <w:t>0.06</w:t>
            </w:r>
          </w:p>
        </w:tc>
        <w:tc>
          <w:tcPr>
            <w:tcW w:w="1243" w:type="dxa"/>
            <w:vAlign w:val="bottom"/>
          </w:tcPr>
          <w:p w:rsidR="008F61DC" w:rsidRDefault="008F61DC" w:rsidP="00F97624">
            <w:pPr>
              <w:jc w:val="center"/>
              <w:rPr>
                <w:color w:val="000000"/>
              </w:rPr>
            </w:pPr>
            <w:r>
              <w:rPr>
                <w:color w:val="000000"/>
              </w:rPr>
              <w:t>0.32</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0.89</w:t>
            </w:r>
          </w:p>
        </w:tc>
        <w:tc>
          <w:tcPr>
            <w:tcW w:w="1125" w:type="dxa"/>
            <w:tcBorders>
              <w:bottom w:val="single" w:sz="4" w:space="0" w:color="auto"/>
            </w:tcBorders>
            <w:vAlign w:val="bottom"/>
          </w:tcPr>
          <w:p w:rsidR="008F61DC" w:rsidRDefault="008F61DC" w:rsidP="00F97624">
            <w:pPr>
              <w:jc w:val="center"/>
              <w:rPr>
                <w:color w:val="000000"/>
              </w:rPr>
            </w:pPr>
            <w:r>
              <w:rPr>
                <w:color w:val="000000"/>
              </w:rPr>
              <w:t>0.05</w:t>
            </w:r>
          </w:p>
        </w:tc>
        <w:tc>
          <w:tcPr>
            <w:tcW w:w="1243" w:type="dxa"/>
            <w:tcBorders>
              <w:bottom w:val="single" w:sz="4" w:space="0" w:color="auto"/>
            </w:tcBorders>
            <w:vAlign w:val="bottom"/>
          </w:tcPr>
          <w:p w:rsidR="008F61DC" w:rsidRDefault="008F61DC" w:rsidP="00F97624">
            <w:pPr>
              <w:jc w:val="center"/>
              <w:rPr>
                <w:color w:val="000000"/>
              </w:rPr>
            </w:pPr>
            <w:r>
              <w:rPr>
                <w:color w:val="000000"/>
              </w:rPr>
              <w:t>0.43</w:t>
            </w:r>
          </w:p>
        </w:tc>
        <w:tc>
          <w:tcPr>
            <w:tcW w:w="1011" w:type="dxa"/>
            <w:tcBorders>
              <w:bottom w:val="single" w:sz="4" w:space="0" w:color="auto"/>
            </w:tcBorders>
            <w:vAlign w:val="bottom"/>
          </w:tcPr>
          <w:p w:rsidR="008F61DC" w:rsidRDefault="008F61DC" w:rsidP="00F97624">
            <w:pPr>
              <w:jc w:val="center"/>
              <w:rPr>
                <w:color w:val="000000"/>
              </w:rPr>
            </w:pPr>
            <w:r>
              <w:rPr>
                <w:color w:val="000000"/>
              </w:rPr>
              <w:t>0.00</w:t>
            </w:r>
          </w:p>
        </w:tc>
      </w:tr>
    </w:tbl>
    <w:p w:rsidR="00870380" w:rsidRDefault="001F1964" w:rsidP="00F97624">
      <w:pPr>
        <w:spacing w:after="0" w:line="240" w:lineRule="auto"/>
      </w:pPr>
      <w:bookmarkStart w:id="52" w:name="_GoBack"/>
      <w:ins w:id="53" w:author="knylund" w:date="2014-02-04T20:48:00Z">
        <w:r w:rsidRPr="001F1964">
          <w:rPr>
            <w:i/>
            <w:rPrChange w:id="54" w:author="knylund" w:date="2014-02-04T20:48:00Z">
              <w:rPr/>
            </w:rPrChange>
          </w:rPr>
          <w:t>Note</w:t>
        </w:r>
        <w:bookmarkEnd w:id="52"/>
        <w:r>
          <w:t>. Bolded value at the top of each section break represents the class size at each grade.</w:t>
        </w:r>
      </w:ins>
    </w:p>
    <w:p w:rsidR="00C509A5" w:rsidRDefault="008F61DC" w:rsidP="00F97624">
      <w:pPr>
        <w:spacing w:after="0" w:line="240" w:lineRule="auto"/>
      </w:pPr>
      <w:r>
        <w:br w:type="page"/>
      </w:r>
      <w:r w:rsidR="00E34305">
        <w:lastRenderedPageBreak/>
        <w:t>Table 4</w:t>
      </w:r>
    </w:p>
    <w:p w:rsidR="00C509A5" w:rsidRDefault="00C509A5" w:rsidP="00F97624">
      <w:pPr>
        <w:spacing w:after="0" w:line="240" w:lineRule="auto"/>
      </w:pPr>
    </w:p>
    <w:p w:rsidR="00E34305" w:rsidRPr="00C509A5" w:rsidRDefault="00C509A5" w:rsidP="00F97624">
      <w:pPr>
        <w:spacing w:after="0" w:line="240" w:lineRule="auto"/>
        <w:rPr>
          <w:i/>
        </w:rPr>
      </w:pPr>
      <w:r>
        <w:rPr>
          <w:i/>
        </w:rPr>
        <w:t>Unconditional L</w:t>
      </w:r>
      <w:r w:rsidR="00E34305" w:rsidRPr="00E34305">
        <w:rPr>
          <w:i/>
        </w:rPr>
        <w:t>atent Transition Probabilities</w:t>
      </w:r>
    </w:p>
    <w:p w:rsidR="00C509A5" w:rsidRPr="00C509A5" w:rsidRDefault="00C509A5" w:rsidP="00F97624">
      <w:pPr>
        <w:spacing w:after="0" w:line="240" w:lineRule="auto"/>
        <w:rPr>
          <w:i/>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1440"/>
        <w:gridCol w:w="2115"/>
        <w:gridCol w:w="1665"/>
        <w:gridCol w:w="1440"/>
      </w:tblGrid>
      <w:tr w:rsidR="00E34305" w:rsidTr="00E34305">
        <w:tc>
          <w:tcPr>
            <w:tcW w:w="2898" w:type="dxa"/>
            <w:tcBorders>
              <w:top w:val="single" w:sz="4" w:space="0" w:color="auto"/>
              <w:bottom w:val="single" w:sz="4" w:space="0" w:color="auto"/>
            </w:tcBorders>
          </w:tcPr>
          <w:p w:rsidR="00E34305" w:rsidRDefault="00E34305" w:rsidP="00F97624">
            <w:r w:rsidRPr="00E34305">
              <w:rPr>
                <w:i/>
              </w:rPr>
              <w:t>Conditional on Grade 7</w:t>
            </w:r>
          </w:p>
        </w:tc>
        <w:tc>
          <w:tcPr>
            <w:tcW w:w="6660" w:type="dxa"/>
            <w:gridSpan w:val="4"/>
            <w:tcBorders>
              <w:top w:val="single" w:sz="4" w:space="0" w:color="auto"/>
              <w:bottom w:val="single" w:sz="4" w:space="0" w:color="auto"/>
            </w:tcBorders>
          </w:tcPr>
          <w:p w:rsidR="00E34305" w:rsidRDefault="00E34305" w:rsidP="00F97624">
            <w:pPr>
              <w:jc w:val="center"/>
            </w:pPr>
            <w:r>
              <w:t>Transitioning to Grade 10</w:t>
            </w:r>
          </w:p>
        </w:tc>
      </w:tr>
      <w:tr w:rsidR="00E34305" w:rsidTr="00E34305">
        <w:tc>
          <w:tcPr>
            <w:tcW w:w="2898" w:type="dxa"/>
            <w:tcBorders>
              <w:top w:val="single" w:sz="4" w:space="0" w:color="auto"/>
            </w:tcBorders>
          </w:tcPr>
          <w:p w:rsidR="00E34305" w:rsidRPr="00E34305" w:rsidRDefault="00E34305" w:rsidP="00F97624">
            <w:pPr>
              <w:rPr>
                <w:i/>
              </w:rPr>
            </w:pPr>
          </w:p>
        </w:tc>
        <w:tc>
          <w:tcPr>
            <w:tcW w:w="1440" w:type="dxa"/>
            <w:tcBorders>
              <w:top w:val="single" w:sz="4" w:space="0" w:color="auto"/>
            </w:tcBorders>
          </w:tcPr>
          <w:p w:rsidR="00E34305" w:rsidRDefault="00E34305" w:rsidP="00F97624">
            <w:pPr>
              <w:jc w:val="center"/>
            </w:pPr>
            <w:r>
              <w:t>Positive</w:t>
            </w:r>
          </w:p>
        </w:tc>
        <w:tc>
          <w:tcPr>
            <w:tcW w:w="2115" w:type="dxa"/>
            <w:tcBorders>
              <w:top w:val="single" w:sz="4" w:space="0" w:color="auto"/>
            </w:tcBorders>
          </w:tcPr>
          <w:p w:rsidR="00E34305" w:rsidRDefault="00E34305" w:rsidP="00F97624">
            <w:pPr>
              <w:jc w:val="center"/>
            </w:pPr>
            <w:r>
              <w:t>Qualified Positive</w:t>
            </w:r>
          </w:p>
        </w:tc>
        <w:tc>
          <w:tcPr>
            <w:tcW w:w="1665" w:type="dxa"/>
            <w:tcBorders>
              <w:top w:val="single" w:sz="4" w:space="0" w:color="auto"/>
            </w:tcBorders>
          </w:tcPr>
          <w:p w:rsidR="00E34305" w:rsidRDefault="00E34305" w:rsidP="00F97624">
            <w:pPr>
              <w:jc w:val="center"/>
            </w:pPr>
            <w:r>
              <w:t>Indifferent</w:t>
            </w:r>
          </w:p>
        </w:tc>
        <w:tc>
          <w:tcPr>
            <w:tcW w:w="1440" w:type="dxa"/>
            <w:tcBorders>
              <w:top w:val="single" w:sz="4" w:space="0" w:color="auto"/>
            </w:tcBorders>
          </w:tcPr>
          <w:p w:rsidR="00E34305" w:rsidRDefault="00E34305" w:rsidP="00F97624">
            <w:pPr>
              <w:jc w:val="center"/>
            </w:pPr>
            <w:r>
              <w:t>Dim</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0.52</w:t>
            </w:r>
          </w:p>
        </w:tc>
        <w:tc>
          <w:tcPr>
            <w:tcW w:w="2115" w:type="dxa"/>
            <w:vAlign w:val="bottom"/>
          </w:tcPr>
          <w:p w:rsidR="00E34305" w:rsidRDefault="00E34305" w:rsidP="00F97624">
            <w:pPr>
              <w:jc w:val="center"/>
              <w:rPr>
                <w:color w:val="000000"/>
              </w:rPr>
            </w:pPr>
            <w:r>
              <w:rPr>
                <w:color w:val="000000"/>
              </w:rPr>
              <w:t>0.18</w:t>
            </w:r>
          </w:p>
        </w:tc>
        <w:tc>
          <w:tcPr>
            <w:tcW w:w="1665" w:type="dxa"/>
            <w:vAlign w:val="bottom"/>
          </w:tcPr>
          <w:p w:rsidR="00E34305" w:rsidRDefault="00E34305" w:rsidP="00F97624">
            <w:pPr>
              <w:jc w:val="center"/>
              <w:rPr>
                <w:color w:val="000000"/>
              </w:rPr>
            </w:pPr>
            <w:r>
              <w:rPr>
                <w:color w:val="000000"/>
              </w:rPr>
              <w:t>0.20</w:t>
            </w:r>
          </w:p>
        </w:tc>
        <w:tc>
          <w:tcPr>
            <w:tcW w:w="1440" w:type="dxa"/>
            <w:vAlign w:val="bottom"/>
          </w:tcPr>
          <w:p w:rsidR="00E34305" w:rsidRDefault="00E34305" w:rsidP="00F97624">
            <w:pPr>
              <w:jc w:val="center"/>
              <w:rPr>
                <w:color w:val="000000"/>
              </w:rPr>
            </w:pPr>
            <w:r>
              <w:rPr>
                <w:color w:val="000000"/>
              </w:rPr>
              <w:t>0.10</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0.24</w:t>
            </w:r>
          </w:p>
        </w:tc>
        <w:tc>
          <w:tcPr>
            <w:tcW w:w="2115" w:type="dxa"/>
            <w:vAlign w:val="bottom"/>
          </w:tcPr>
          <w:p w:rsidR="00E34305" w:rsidRDefault="00E34305" w:rsidP="00F97624">
            <w:pPr>
              <w:jc w:val="center"/>
              <w:rPr>
                <w:color w:val="000000"/>
              </w:rPr>
            </w:pPr>
            <w:r>
              <w:rPr>
                <w:color w:val="000000"/>
              </w:rPr>
              <w:t>0.39</w:t>
            </w:r>
          </w:p>
        </w:tc>
        <w:tc>
          <w:tcPr>
            <w:tcW w:w="1665" w:type="dxa"/>
            <w:vAlign w:val="bottom"/>
          </w:tcPr>
          <w:p w:rsidR="00E34305" w:rsidRDefault="00E34305" w:rsidP="00F97624">
            <w:pPr>
              <w:jc w:val="center"/>
              <w:rPr>
                <w:color w:val="000000"/>
              </w:rPr>
            </w:pPr>
            <w:r>
              <w:rPr>
                <w:color w:val="000000"/>
              </w:rPr>
              <w:t>0.16</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0.26</w:t>
            </w:r>
          </w:p>
        </w:tc>
        <w:tc>
          <w:tcPr>
            <w:tcW w:w="2115" w:type="dxa"/>
            <w:vAlign w:val="bottom"/>
          </w:tcPr>
          <w:p w:rsidR="00E34305" w:rsidRDefault="00E34305" w:rsidP="00F97624">
            <w:pPr>
              <w:jc w:val="center"/>
              <w:rPr>
                <w:color w:val="000000"/>
              </w:rPr>
            </w:pPr>
            <w:r>
              <w:rPr>
                <w:color w:val="000000"/>
              </w:rPr>
              <w:t>0.14</w:t>
            </w:r>
          </w:p>
        </w:tc>
        <w:tc>
          <w:tcPr>
            <w:tcW w:w="1665" w:type="dxa"/>
            <w:vAlign w:val="bottom"/>
          </w:tcPr>
          <w:p w:rsidR="00E34305" w:rsidRDefault="00E34305" w:rsidP="00F97624">
            <w:pPr>
              <w:jc w:val="center"/>
              <w:rPr>
                <w:color w:val="000000"/>
              </w:rPr>
            </w:pPr>
            <w:r>
              <w:rPr>
                <w:color w:val="000000"/>
              </w:rPr>
              <w:t>0.37</w:t>
            </w:r>
          </w:p>
        </w:tc>
        <w:tc>
          <w:tcPr>
            <w:tcW w:w="1440" w:type="dxa"/>
            <w:vAlign w:val="bottom"/>
          </w:tcPr>
          <w:p w:rsidR="00E34305" w:rsidRDefault="00E34305" w:rsidP="00F97624">
            <w:pPr>
              <w:jc w:val="center"/>
              <w:rPr>
                <w:color w:val="000000"/>
              </w:rPr>
            </w:pPr>
            <w:r>
              <w:rPr>
                <w:color w:val="000000"/>
              </w:rPr>
              <w:t>0.23</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0.13</w:t>
            </w:r>
          </w:p>
        </w:tc>
        <w:tc>
          <w:tcPr>
            <w:tcW w:w="2115" w:type="dxa"/>
            <w:tcBorders>
              <w:bottom w:val="single" w:sz="4" w:space="0" w:color="auto"/>
            </w:tcBorders>
            <w:vAlign w:val="bottom"/>
          </w:tcPr>
          <w:p w:rsidR="00E34305" w:rsidRDefault="00E34305" w:rsidP="00F97624">
            <w:pPr>
              <w:jc w:val="center"/>
              <w:rPr>
                <w:color w:val="000000"/>
              </w:rPr>
            </w:pPr>
            <w:r>
              <w:rPr>
                <w:color w:val="000000"/>
              </w:rPr>
              <w:t>0.17</w:t>
            </w:r>
          </w:p>
        </w:tc>
        <w:tc>
          <w:tcPr>
            <w:tcW w:w="1665" w:type="dxa"/>
            <w:tcBorders>
              <w:bottom w:val="single" w:sz="4" w:space="0" w:color="auto"/>
            </w:tcBorders>
            <w:vAlign w:val="bottom"/>
          </w:tcPr>
          <w:p w:rsidR="00E34305" w:rsidRDefault="00E34305" w:rsidP="00F97624">
            <w:pPr>
              <w:jc w:val="center"/>
              <w:rPr>
                <w:color w:val="000000"/>
              </w:rPr>
            </w:pPr>
            <w:r>
              <w:rPr>
                <w:color w:val="000000"/>
              </w:rPr>
              <w:t>0.21</w:t>
            </w:r>
          </w:p>
        </w:tc>
        <w:tc>
          <w:tcPr>
            <w:tcW w:w="1440" w:type="dxa"/>
            <w:tcBorders>
              <w:bottom w:val="single" w:sz="4" w:space="0" w:color="auto"/>
            </w:tcBorders>
            <w:vAlign w:val="bottom"/>
          </w:tcPr>
          <w:p w:rsidR="00E34305" w:rsidRDefault="00E34305" w:rsidP="00F97624">
            <w:pPr>
              <w:jc w:val="center"/>
              <w:rPr>
                <w:color w:val="000000"/>
              </w:rPr>
            </w:pPr>
            <w:r>
              <w:rPr>
                <w:color w:val="000000"/>
              </w:rPr>
              <w:t>0.50</w:t>
            </w:r>
          </w:p>
        </w:tc>
      </w:tr>
      <w:tr w:rsidR="00E34305" w:rsidTr="00D74298">
        <w:tc>
          <w:tcPr>
            <w:tcW w:w="2898" w:type="dxa"/>
            <w:tcBorders>
              <w:top w:val="single" w:sz="4" w:space="0" w:color="auto"/>
            </w:tcBorders>
          </w:tcPr>
          <w:p w:rsidR="00E34305" w:rsidRPr="00E34305" w:rsidRDefault="00E34305" w:rsidP="00F97624">
            <w:pPr>
              <w:rPr>
                <w:i/>
              </w:rPr>
            </w:pPr>
            <w:r w:rsidRPr="00E34305">
              <w:rPr>
                <w:i/>
              </w:rPr>
              <w:t>Conditional on Grade 10</w:t>
            </w:r>
          </w:p>
        </w:tc>
        <w:tc>
          <w:tcPr>
            <w:tcW w:w="6660" w:type="dxa"/>
            <w:gridSpan w:val="4"/>
            <w:tcBorders>
              <w:top w:val="single" w:sz="4" w:space="0" w:color="auto"/>
            </w:tcBorders>
          </w:tcPr>
          <w:p w:rsidR="00E34305" w:rsidRDefault="00E34305" w:rsidP="00F97624">
            <w:pPr>
              <w:jc w:val="center"/>
            </w:pPr>
            <w:r>
              <w:t>Transitioning to Grade 12</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0.64</w:t>
            </w:r>
          </w:p>
        </w:tc>
        <w:tc>
          <w:tcPr>
            <w:tcW w:w="2115" w:type="dxa"/>
            <w:vAlign w:val="bottom"/>
          </w:tcPr>
          <w:p w:rsidR="00E34305" w:rsidRDefault="00E34305" w:rsidP="00F97624">
            <w:pPr>
              <w:jc w:val="center"/>
              <w:rPr>
                <w:color w:val="000000"/>
              </w:rPr>
            </w:pPr>
            <w:r>
              <w:rPr>
                <w:color w:val="000000"/>
              </w:rPr>
              <w:t>0.08</w:t>
            </w:r>
          </w:p>
        </w:tc>
        <w:tc>
          <w:tcPr>
            <w:tcW w:w="1665" w:type="dxa"/>
            <w:vAlign w:val="bottom"/>
          </w:tcPr>
          <w:p w:rsidR="00E34305" w:rsidRDefault="00E34305" w:rsidP="00F97624">
            <w:pPr>
              <w:jc w:val="center"/>
              <w:rPr>
                <w:color w:val="000000"/>
              </w:rPr>
            </w:pPr>
            <w:r>
              <w:rPr>
                <w:color w:val="000000"/>
              </w:rPr>
              <w:t>0.17</w:t>
            </w:r>
          </w:p>
        </w:tc>
        <w:tc>
          <w:tcPr>
            <w:tcW w:w="1440" w:type="dxa"/>
            <w:vAlign w:val="bottom"/>
          </w:tcPr>
          <w:p w:rsidR="00E34305" w:rsidRDefault="00E34305" w:rsidP="00F97624">
            <w:pPr>
              <w:jc w:val="center"/>
              <w:rPr>
                <w:color w:val="000000"/>
              </w:rPr>
            </w:pPr>
            <w:r>
              <w:rPr>
                <w:color w:val="000000"/>
              </w:rPr>
              <w:t>0.12</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0.21</w:t>
            </w:r>
          </w:p>
        </w:tc>
        <w:tc>
          <w:tcPr>
            <w:tcW w:w="2115" w:type="dxa"/>
            <w:vAlign w:val="bottom"/>
          </w:tcPr>
          <w:p w:rsidR="00E34305" w:rsidRDefault="00E34305" w:rsidP="00F97624">
            <w:pPr>
              <w:jc w:val="center"/>
              <w:rPr>
                <w:color w:val="000000"/>
              </w:rPr>
            </w:pPr>
            <w:r>
              <w:rPr>
                <w:color w:val="000000"/>
              </w:rPr>
              <w:t>0.54</w:t>
            </w:r>
          </w:p>
        </w:tc>
        <w:tc>
          <w:tcPr>
            <w:tcW w:w="1665" w:type="dxa"/>
            <w:vAlign w:val="bottom"/>
          </w:tcPr>
          <w:p w:rsidR="00E34305" w:rsidRDefault="00E34305" w:rsidP="00F97624">
            <w:pPr>
              <w:jc w:val="center"/>
              <w:rPr>
                <w:color w:val="000000"/>
              </w:rPr>
            </w:pPr>
            <w:r>
              <w:rPr>
                <w:color w:val="000000"/>
              </w:rPr>
              <w:t>0.08</w:t>
            </w:r>
          </w:p>
        </w:tc>
        <w:tc>
          <w:tcPr>
            <w:tcW w:w="1440" w:type="dxa"/>
            <w:vAlign w:val="bottom"/>
          </w:tcPr>
          <w:p w:rsidR="00E34305" w:rsidRDefault="00E34305" w:rsidP="00F97624">
            <w:pPr>
              <w:jc w:val="center"/>
              <w:rPr>
                <w:color w:val="000000"/>
              </w:rPr>
            </w:pPr>
            <w:r>
              <w:rPr>
                <w:color w:val="000000"/>
              </w:rPr>
              <w:t>0.18</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0.20</w:t>
            </w:r>
          </w:p>
        </w:tc>
        <w:tc>
          <w:tcPr>
            <w:tcW w:w="2115" w:type="dxa"/>
            <w:vAlign w:val="bottom"/>
          </w:tcPr>
          <w:p w:rsidR="00E34305" w:rsidRDefault="00E34305" w:rsidP="00F97624">
            <w:pPr>
              <w:jc w:val="center"/>
              <w:rPr>
                <w:color w:val="000000"/>
              </w:rPr>
            </w:pPr>
            <w:r>
              <w:rPr>
                <w:color w:val="000000"/>
              </w:rPr>
              <w:t>0.09</w:t>
            </w:r>
          </w:p>
        </w:tc>
        <w:tc>
          <w:tcPr>
            <w:tcW w:w="1665" w:type="dxa"/>
            <w:vAlign w:val="bottom"/>
          </w:tcPr>
          <w:p w:rsidR="00E34305" w:rsidRDefault="00E34305" w:rsidP="00F97624">
            <w:pPr>
              <w:jc w:val="center"/>
              <w:rPr>
                <w:color w:val="000000"/>
              </w:rPr>
            </w:pPr>
            <w:r>
              <w:rPr>
                <w:color w:val="000000"/>
              </w:rPr>
              <w:t>0.49</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0.07</w:t>
            </w:r>
          </w:p>
        </w:tc>
        <w:tc>
          <w:tcPr>
            <w:tcW w:w="2115" w:type="dxa"/>
            <w:tcBorders>
              <w:bottom w:val="single" w:sz="4" w:space="0" w:color="auto"/>
            </w:tcBorders>
            <w:vAlign w:val="bottom"/>
          </w:tcPr>
          <w:p w:rsidR="00E34305" w:rsidRDefault="00E34305" w:rsidP="00F97624">
            <w:pPr>
              <w:jc w:val="center"/>
              <w:rPr>
                <w:color w:val="000000"/>
              </w:rPr>
            </w:pPr>
            <w:r>
              <w:rPr>
                <w:color w:val="000000"/>
              </w:rPr>
              <w:t>0.16</w:t>
            </w:r>
          </w:p>
        </w:tc>
        <w:tc>
          <w:tcPr>
            <w:tcW w:w="1665" w:type="dxa"/>
            <w:tcBorders>
              <w:bottom w:val="single" w:sz="4" w:space="0" w:color="auto"/>
            </w:tcBorders>
            <w:vAlign w:val="bottom"/>
          </w:tcPr>
          <w:p w:rsidR="00E34305" w:rsidRDefault="00E34305" w:rsidP="00F97624">
            <w:pPr>
              <w:jc w:val="center"/>
              <w:rPr>
                <w:color w:val="000000"/>
              </w:rPr>
            </w:pPr>
            <w:r>
              <w:rPr>
                <w:color w:val="000000"/>
              </w:rPr>
              <w:t>0.20</w:t>
            </w:r>
          </w:p>
        </w:tc>
        <w:tc>
          <w:tcPr>
            <w:tcW w:w="1440" w:type="dxa"/>
            <w:tcBorders>
              <w:bottom w:val="single" w:sz="4" w:space="0" w:color="auto"/>
            </w:tcBorders>
            <w:vAlign w:val="bottom"/>
          </w:tcPr>
          <w:p w:rsidR="00E34305" w:rsidRDefault="00E34305" w:rsidP="00F97624">
            <w:pPr>
              <w:jc w:val="center"/>
              <w:rPr>
                <w:color w:val="000000"/>
              </w:rPr>
            </w:pPr>
            <w:r>
              <w:rPr>
                <w:color w:val="000000"/>
              </w:rPr>
              <w:t>0.58</w:t>
            </w:r>
          </w:p>
        </w:tc>
      </w:tr>
    </w:tbl>
    <w:p w:rsidR="00B63437" w:rsidRDefault="00B63437" w:rsidP="00F97624">
      <w:pPr>
        <w:spacing w:after="0" w:line="240" w:lineRule="auto"/>
      </w:pPr>
    </w:p>
    <w:p w:rsidR="00B63437" w:rsidRDefault="00B63437" w:rsidP="00F97624">
      <w:pPr>
        <w:spacing w:after="0" w:line="240" w:lineRule="auto"/>
      </w:pPr>
      <w:r>
        <w:br w:type="page"/>
      </w:r>
    </w:p>
    <w:p w:rsidR="00B63437" w:rsidRDefault="00B63437" w:rsidP="00F97624">
      <w:pPr>
        <w:spacing w:after="0" w:line="240" w:lineRule="auto"/>
      </w:pPr>
    </w:p>
    <w:p w:rsidR="00C509A5" w:rsidRDefault="00D15460" w:rsidP="00F97624">
      <w:pPr>
        <w:spacing w:after="0" w:line="240" w:lineRule="auto"/>
      </w:pPr>
      <w:r>
        <w:t>Table 5</w:t>
      </w:r>
    </w:p>
    <w:p w:rsidR="00C509A5" w:rsidRDefault="00C509A5" w:rsidP="00F97624">
      <w:pPr>
        <w:spacing w:after="0" w:line="240" w:lineRule="auto"/>
      </w:pPr>
    </w:p>
    <w:p w:rsidR="00D15460" w:rsidRDefault="00D15460" w:rsidP="00F97624">
      <w:pPr>
        <w:spacing w:after="0" w:line="240" w:lineRule="auto"/>
        <w:rPr>
          <w:i/>
        </w:rPr>
      </w:pPr>
      <w:r w:rsidRPr="00C509A5">
        <w:rPr>
          <w:i/>
        </w:rPr>
        <w:t>L</w:t>
      </w:r>
      <w:r w:rsidR="00A53C7D">
        <w:rPr>
          <w:i/>
        </w:rPr>
        <w:t xml:space="preserve">TA </w:t>
      </w:r>
      <w:r w:rsidRPr="00C509A5">
        <w:rPr>
          <w:i/>
        </w:rPr>
        <w:t>Trajectories</w:t>
      </w:r>
      <w:r w:rsidR="0040158C">
        <w:rPr>
          <w:i/>
        </w:rPr>
        <w:t xml:space="preserve"> Based on Grades 7,</w:t>
      </w:r>
      <w:r w:rsidR="008B483D">
        <w:rPr>
          <w:i/>
        </w:rPr>
        <w:t xml:space="preserve"> 10 and 12 </w:t>
      </w:r>
      <w:r w:rsidR="004E38EE">
        <w:rPr>
          <w:i/>
        </w:rPr>
        <w:t xml:space="preserve">Latent Class </w:t>
      </w:r>
      <w:r w:rsidR="0040158C">
        <w:rPr>
          <w:i/>
        </w:rPr>
        <w:t>Attitudinal Profiles</w:t>
      </w:r>
    </w:p>
    <w:p w:rsidR="00D74298" w:rsidRPr="00D74298" w:rsidRDefault="00D74298" w:rsidP="00F97624">
      <w:pPr>
        <w:spacing w:after="0" w:line="240" w:lineRule="auto"/>
      </w:pPr>
    </w:p>
    <w:tbl>
      <w:tblPr>
        <w:tblStyle w:val="TableGrid"/>
        <w:tblW w:w="9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90"/>
        <w:gridCol w:w="536"/>
        <w:gridCol w:w="424"/>
        <w:gridCol w:w="492"/>
        <w:gridCol w:w="390"/>
        <w:gridCol w:w="536"/>
        <w:gridCol w:w="490"/>
        <w:gridCol w:w="492"/>
        <w:gridCol w:w="413"/>
        <w:gridCol w:w="536"/>
        <w:gridCol w:w="489"/>
        <w:gridCol w:w="491"/>
      </w:tblGrid>
      <w:tr w:rsidR="00D74298" w:rsidTr="008B483D">
        <w:tc>
          <w:tcPr>
            <w:tcW w:w="3888" w:type="dxa"/>
            <w:tcBorders>
              <w:top w:val="single" w:sz="4" w:space="0" w:color="auto"/>
            </w:tcBorders>
          </w:tcPr>
          <w:p w:rsidR="00D74298" w:rsidRPr="00ED1F84" w:rsidRDefault="00D74298" w:rsidP="00F97624">
            <w:pPr>
              <w:rPr>
                <w:i/>
              </w:rPr>
            </w:pPr>
          </w:p>
        </w:tc>
        <w:tc>
          <w:tcPr>
            <w:tcW w:w="1842"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7</w:t>
            </w:r>
          </w:p>
        </w:tc>
        <w:tc>
          <w:tcPr>
            <w:tcW w:w="1908"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10</w:t>
            </w:r>
          </w:p>
        </w:tc>
        <w:tc>
          <w:tcPr>
            <w:tcW w:w="1929"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12</w:t>
            </w:r>
          </w:p>
        </w:tc>
      </w:tr>
      <w:tr w:rsidR="00D74298" w:rsidTr="008B483D">
        <w:tc>
          <w:tcPr>
            <w:tcW w:w="3888" w:type="dxa"/>
            <w:tcBorders>
              <w:bottom w:val="single" w:sz="4" w:space="0" w:color="auto"/>
            </w:tcBorders>
          </w:tcPr>
          <w:p w:rsidR="00D74298" w:rsidRPr="00ED1F84" w:rsidRDefault="00A53C7D" w:rsidP="00F97624">
            <w:pPr>
              <w:rPr>
                <w:i/>
              </w:rPr>
            </w:pPr>
            <w:r>
              <w:rPr>
                <w:i/>
              </w:rPr>
              <w:t xml:space="preserve">LTA </w:t>
            </w:r>
            <w:r w:rsidR="00D74298" w:rsidRPr="00ED1F84">
              <w:rPr>
                <w:i/>
              </w:rPr>
              <w:t>Trajectory</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24"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90"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413"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89"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1"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r>
      <w:tr w:rsidR="00D74298" w:rsidTr="008B483D">
        <w:tc>
          <w:tcPr>
            <w:tcW w:w="3888" w:type="dxa"/>
            <w:tcBorders>
              <w:top w:val="single" w:sz="4" w:space="0" w:color="auto"/>
            </w:tcBorders>
          </w:tcPr>
          <w:p w:rsidR="00D74298" w:rsidRDefault="00D74298" w:rsidP="00F97624">
            <w:pPr>
              <w:rPr>
                <w:color w:val="000000"/>
              </w:rPr>
            </w:pPr>
            <w:r>
              <w:rPr>
                <w:color w:val="000000"/>
              </w:rPr>
              <w:t>Stay High (19%)</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p>
        </w:tc>
        <w:tc>
          <w:tcPr>
            <w:tcW w:w="490" w:type="dxa"/>
          </w:tcPr>
          <w:p w:rsidR="00D74298" w:rsidRDefault="00D74298" w:rsidP="00F97624">
            <w:pPr>
              <w:jc w:val="center"/>
            </w:pPr>
            <w:r>
              <w:t>X</w:t>
            </w: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Borders>
              <w:bottom w:val="single" w:sz="4" w:space="0" w:color="auto"/>
            </w:tcBorders>
          </w:tcPr>
          <w:p w:rsidR="00D74298" w:rsidRPr="00D74298" w:rsidRDefault="00D74298" w:rsidP="00F97624">
            <w:pPr>
              <w:rPr>
                <w:color w:val="000000"/>
              </w:rPr>
            </w:pPr>
          </w:p>
        </w:tc>
        <w:tc>
          <w:tcPr>
            <w:tcW w:w="390"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24"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p>
        </w:tc>
        <w:tc>
          <w:tcPr>
            <w:tcW w:w="390" w:type="dxa"/>
            <w:tcBorders>
              <w:bottom w:val="single" w:sz="4" w:space="0" w:color="auto"/>
            </w:tcBorders>
          </w:tcPr>
          <w:p w:rsidR="00D74298" w:rsidRPr="00D74298" w:rsidRDefault="00D74298" w:rsidP="00F97624">
            <w:pPr>
              <w:jc w:val="center"/>
            </w:pPr>
          </w:p>
        </w:tc>
        <w:tc>
          <w:tcPr>
            <w:tcW w:w="536" w:type="dxa"/>
            <w:tcBorders>
              <w:bottom w:val="single" w:sz="4" w:space="0" w:color="auto"/>
            </w:tcBorders>
          </w:tcPr>
          <w:p w:rsidR="00D74298" w:rsidRPr="00D74298" w:rsidRDefault="00D74298" w:rsidP="00F97624">
            <w:pPr>
              <w:jc w:val="center"/>
            </w:pPr>
          </w:p>
        </w:tc>
        <w:tc>
          <w:tcPr>
            <w:tcW w:w="490"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r w:rsidRPr="00D74298">
              <w:t>X</w:t>
            </w:r>
          </w:p>
        </w:tc>
        <w:tc>
          <w:tcPr>
            <w:tcW w:w="413"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89" w:type="dxa"/>
            <w:tcBorders>
              <w:bottom w:val="single" w:sz="4" w:space="0" w:color="auto"/>
            </w:tcBorders>
          </w:tcPr>
          <w:p w:rsidR="00D74298" w:rsidRPr="00D74298" w:rsidRDefault="00D74298" w:rsidP="00F97624">
            <w:pPr>
              <w:jc w:val="center"/>
            </w:pPr>
          </w:p>
        </w:tc>
        <w:tc>
          <w:tcPr>
            <w:tcW w:w="491" w:type="dxa"/>
            <w:tcBorders>
              <w:bottom w:val="single" w:sz="4" w:space="0" w:color="auto"/>
            </w:tcBorders>
          </w:tcPr>
          <w:p w:rsidR="00D74298" w:rsidRPr="00D74298" w:rsidRDefault="00D74298"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Medium (16%)</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p>
        </w:tc>
        <w:tc>
          <w:tcPr>
            <w:tcW w:w="536" w:type="dxa"/>
          </w:tcPr>
          <w:p w:rsidR="00D74298" w:rsidRDefault="00D74298" w:rsidP="00F97624">
            <w:pPr>
              <w:jc w:val="center"/>
            </w:pPr>
            <w:r>
              <w:t>X</w:t>
            </w:r>
          </w:p>
        </w:tc>
        <w:tc>
          <w:tcPr>
            <w:tcW w:w="489" w:type="dxa"/>
          </w:tcPr>
          <w:p w:rsidR="00D74298" w:rsidRDefault="00D74298" w:rsidP="00F97624">
            <w:pPr>
              <w:jc w:val="center"/>
            </w:pPr>
          </w:p>
        </w:tc>
        <w:tc>
          <w:tcPr>
            <w:tcW w:w="491" w:type="dxa"/>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Borders>
              <w:bottom w:val="single" w:sz="4" w:space="0" w:color="auto"/>
            </w:tcBorders>
          </w:tcPr>
          <w:p w:rsidR="004E38EE" w:rsidRDefault="004E38EE" w:rsidP="00F97624">
            <w:pPr>
              <w:rPr>
                <w:color w:val="000000"/>
              </w:rPr>
            </w:pPr>
          </w:p>
        </w:tc>
        <w:tc>
          <w:tcPr>
            <w:tcW w:w="390"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24"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390" w:type="dxa"/>
            <w:tcBorders>
              <w:bottom w:val="single" w:sz="4" w:space="0" w:color="auto"/>
            </w:tcBorders>
          </w:tcPr>
          <w:p w:rsidR="004E38EE" w:rsidRDefault="004E38EE" w:rsidP="00F97624">
            <w:pPr>
              <w:jc w:val="center"/>
            </w:pPr>
            <w:r>
              <w:t>X</w:t>
            </w:r>
          </w:p>
        </w:tc>
        <w:tc>
          <w:tcPr>
            <w:tcW w:w="536" w:type="dxa"/>
            <w:tcBorders>
              <w:bottom w:val="single" w:sz="4" w:space="0" w:color="auto"/>
            </w:tcBorders>
          </w:tcPr>
          <w:p w:rsidR="004E38EE" w:rsidRDefault="004E38EE" w:rsidP="00F97624">
            <w:pPr>
              <w:jc w:val="center"/>
            </w:pPr>
          </w:p>
        </w:tc>
        <w:tc>
          <w:tcPr>
            <w:tcW w:w="490"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413"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89" w:type="dxa"/>
            <w:tcBorders>
              <w:bottom w:val="single" w:sz="4" w:space="0" w:color="auto"/>
            </w:tcBorders>
          </w:tcPr>
          <w:p w:rsidR="004E38EE" w:rsidRDefault="004E38EE" w:rsidP="00F97624">
            <w:pPr>
              <w:jc w:val="center"/>
            </w:pPr>
          </w:p>
        </w:tc>
        <w:tc>
          <w:tcPr>
            <w:tcW w:w="491" w:type="dxa"/>
            <w:tcBorders>
              <w:bottom w:val="single" w:sz="4" w:space="0" w:color="auto"/>
            </w:tcBorders>
          </w:tcPr>
          <w:p w:rsidR="004E38EE" w:rsidRDefault="004E38EE"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Low (25%)</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ED1F84"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ED1F84"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ED1F84"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ED1F84"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Low (8%)</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r>
              <w:t>X</w:t>
            </w: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Medium (4%)</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r>
              <w:t>X</w:t>
            </w: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r>
              <w:t>X</w:t>
            </w: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p>
        </w:tc>
      </w:tr>
      <w:tr w:rsidR="00ED1F84" w:rsidTr="008B483D">
        <w:tc>
          <w:tcPr>
            <w:tcW w:w="3888" w:type="dxa"/>
            <w:tcBorders>
              <w:top w:val="single" w:sz="4" w:space="0" w:color="auto"/>
            </w:tcBorders>
          </w:tcPr>
          <w:p w:rsidR="00ED1F84" w:rsidRDefault="00ED1F84" w:rsidP="00F97624">
            <w:pPr>
              <w:rPr>
                <w:color w:val="000000"/>
              </w:rPr>
            </w:pPr>
            <w:r>
              <w:rPr>
                <w:color w:val="000000"/>
              </w:rPr>
              <w:lastRenderedPageBreak/>
              <w:t>Start Low and End High (6%)</w:t>
            </w: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Low and End Medium (4%)</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24" w:type="dxa"/>
            <w:tcBorders>
              <w:top w:val="single" w:sz="4" w:space="0" w:color="auto"/>
            </w:tcBorders>
          </w:tcPr>
          <w:p w:rsidR="008B483D" w:rsidRDefault="008B483D" w:rsidP="00F97624">
            <w:pPr>
              <w:jc w:val="center"/>
            </w:pPr>
            <w:r>
              <w:t>X</w:t>
            </w: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r>
              <w:t>X</w:t>
            </w: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Medium and End High (7%)</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sidRPr="00ED1F84">
              <w:rPr>
                <w:color w:val="000000"/>
              </w:rPr>
              <w:t>Start Medium and End Low (11%)</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r>
              <w:t>X</w:t>
            </w: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r>
              <w:t>X</w:t>
            </w: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r>
              <w:t>X</w:t>
            </w: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Pr="00ED1F84" w:rsidRDefault="008B483D" w:rsidP="00F97624">
            <w:pPr>
              <w:rPr>
                <w:color w:val="000000"/>
              </w:rP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r>
              <w:t>X</w:t>
            </w:r>
          </w:p>
        </w:tc>
        <w:tc>
          <w:tcPr>
            <w:tcW w:w="424" w:type="dxa"/>
          </w:tcPr>
          <w:p w:rsidR="008B483D" w:rsidRPr="00ED1F84" w:rsidRDefault="008B483D" w:rsidP="00F97624">
            <w:pPr>
              <w:jc w:val="center"/>
            </w:pPr>
          </w:p>
        </w:tc>
        <w:tc>
          <w:tcPr>
            <w:tcW w:w="492" w:type="dxa"/>
          </w:tcPr>
          <w:p w:rsidR="008B483D" w:rsidRPr="00ED1F84" w:rsidRDefault="008B483D" w:rsidP="00F97624">
            <w:pPr>
              <w:jc w:val="cente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p>
        </w:tc>
        <w:tc>
          <w:tcPr>
            <w:tcW w:w="490" w:type="dxa"/>
          </w:tcPr>
          <w:p w:rsidR="008B483D" w:rsidRPr="00ED1F84" w:rsidRDefault="008B483D" w:rsidP="00F97624">
            <w:pPr>
              <w:jc w:val="center"/>
            </w:pPr>
            <w:r>
              <w:t>X</w:t>
            </w:r>
          </w:p>
        </w:tc>
        <w:tc>
          <w:tcPr>
            <w:tcW w:w="492" w:type="dxa"/>
          </w:tcPr>
          <w:p w:rsidR="008B483D" w:rsidRPr="00ED1F84" w:rsidRDefault="008B483D" w:rsidP="00F97624">
            <w:pPr>
              <w:jc w:val="center"/>
            </w:pPr>
          </w:p>
        </w:tc>
        <w:tc>
          <w:tcPr>
            <w:tcW w:w="413" w:type="dxa"/>
          </w:tcPr>
          <w:p w:rsidR="008B483D" w:rsidRPr="00ED1F84" w:rsidRDefault="008B483D" w:rsidP="00F97624">
            <w:pPr>
              <w:jc w:val="center"/>
            </w:pPr>
          </w:p>
        </w:tc>
        <w:tc>
          <w:tcPr>
            <w:tcW w:w="536" w:type="dxa"/>
          </w:tcPr>
          <w:p w:rsidR="008B483D" w:rsidRPr="00ED1F84" w:rsidRDefault="008B483D" w:rsidP="00F97624">
            <w:pPr>
              <w:jc w:val="center"/>
            </w:pPr>
          </w:p>
        </w:tc>
        <w:tc>
          <w:tcPr>
            <w:tcW w:w="489" w:type="dxa"/>
          </w:tcPr>
          <w:p w:rsidR="008B483D" w:rsidRPr="00ED1F84" w:rsidRDefault="008B483D" w:rsidP="00F97624">
            <w:pPr>
              <w:jc w:val="center"/>
            </w:pPr>
          </w:p>
        </w:tc>
        <w:tc>
          <w:tcPr>
            <w:tcW w:w="491" w:type="dxa"/>
          </w:tcPr>
          <w:p w:rsidR="008B483D" w:rsidRPr="00ED1F84" w:rsidRDefault="008B483D" w:rsidP="00F97624">
            <w:pPr>
              <w:jc w:val="center"/>
            </w:pPr>
            <w:r>
              <w:t>X</w:t>
            </w:r>
          </w:p>
        </w:tc>
      </w:tr>
      <w:tr w:rsidR="008B483D" w:rsidTr="008B483D">
        <w:tc>
          <w:tcPr>
            <w:tcW w:w="3888" w:type="dxa"/>
            <w:tcBorders>
              <w:bottom w:val="single" w:sz="4" w:space="0" w:color="auto"/>
            </w:tcBorders>
          </w:tcPr>
          <w:p w:rsidR="008B483D" w:rsidRPr="00ED1F84" w:rsidRDefault="008B483D" w:rsidP="00F97624">
            <w:pPr>
              <w:rPr>
                <w:color w:val="000000"/>
              </w:rP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Pr="00ED1F84" w:rsidRDefault="008B483D" w:rsidP="00F97624">
            <w:pPr>
              <w:jc w:val="center"/>
            </w:pPr>
          </w:p>
        </w:tc>
        <w:tc>
          <w:tcPr>
            <w:tcW w:w="492" w:type="dxa"/>
            <w:tcBorders>
              <w:bottom w:val="single" w:sz="4" w:space="0" w:color="auto"/>
            </w:tcBorders>
          </w:tcPr>
          <w:p w:rsidR="008B483D" w:rsidRPr="00ED1F84" w:rsidRDefault="008B483D" w:rsidP="00F97624">
            <w:pPr>
              <w:jc w:val="cente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Pr="00ED1F84" w:rsidRDefault="008B483D" w:rsidP="00F97624">
            <w:pPr>
              <w:jc w:val="center"/>
            </w:pPr>
            <w:r>
              <w:t>X</w:t>
            </w:r>
          </w:p>
        </w:tc>
        <w:tc>
          <w:tcPr>
            <w:tcW w:w="413"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89" w:type="dxa"/>
            <w:tcBorders>
              <w:bottom w:val="single" w:sz="4" w:space="0" w:color="auto"/>
            </w:tcBorders>
          </w:tcPr>
          <w:p w:rsidR="008B483D" w:rsidRPr="00ED1F84" w:rsidRDefault="008B483D" w:rsidP="00F97624">
            <w:pPr>
              <w:jc w:val="center"/>
            </w:pPr>
          </w:p>
        </w:tc>
        <w:tc>
          <w:tcPr>
            <w:tcW w:w="491" w:type="dxa"/>
            <w:tcBorders>
              <w:bottom w:val="single" w:sz="4" w:space="0" w:color="auto"/>
            </w:tcBorders>
          </w:tcPr>
          <w:p w:rsidR="008B483D" w:rsidRDefault="008B483D" w:rsidP="00F97624">
            <w:pPr>
              <w:jc w:val="center"/>
            </w:pPr>
            <w:r>
              <w:t>X</w:t>
            </w:r>
          </w:p>
        </w:tc>
      </w:tr>
    </w:tbl>
    <w:p w:rsidR="00D74298" w:rsidRPr="00D74298" w:rsidRDefault="00D74298" w:rsidP="00F97624">
      <w:pPr>
        <w:spacing w:after="0" w:line="240" w:lineRule="auto"/>
      </w:pPr>
      <w:r w:rsidRPr="00D74298">
        <w:rPr>
          <w:i/>
        </w:rPr>
        <w:t>Note</w:t>
      </w:r>
      <w:r>
        <w:t>. P = Positive; QP = Qualified Positive; I = Indifferent; D = Dim</w:t>
      </w:r>
    </w:p>
    <w:p w:rsidR="00D15460" w:rsidRDefault="00D15460" w:rsidP="00F97624">
      <w:pPr>
        <w:spacing w:after="0" w:line="240" w:lineRule="auto"/>
      </w:pPr>
      <w:r>
        <w:br w:type="page"/>
      </w:r>
    </w:p>
    <w:p w:rsidR="00B63437" w:rsidRDefault="00B63437" w:rsidP="00F97624">
      <w:pPr>
        <w:spacing w:after="0" w:line="240" w:lineRule="auto"/>
      </w:pPr>
    </w:p>
    <w:p w:rsidR="00C509A5" w:rsidRDefault="00E34305" w:rsidP="00F97624">
      <w:pPr>
        <w:spacing w:after="0" w:line="240" w:lineRule="auto"/>
      </w:pPr>
      <w:r>
        <w:t xml:space="preserve">Table </w:t>
      </w:r>
      <w:r w:rsidR="0051384F">
        <w:t>6</w:t>
      </w:r>
    </w:p>
    <w:p w:rsidR="00C509A5" w:rsidRDefault="00C509A5" w:rsidP="00F97624">
      <w:pPr>
        <w:spacing w:after="0" w:line="240" w:lineRule="auto"/>
      </w:pPr>
    </w:p>
    <w:p w:rsidR="00E34305" w:rsidRDefault="00C509A5" w:rsidP="00F97624">
      <w:pPr>
        <w:spacing w:after="0" w:line="240" w:lineRule="auto"/>
      </w:pPr>
      <w:r w:rsidRPr="00C509A5">
        <w:rPr>
          <w:i/>
        </w:rPr>
        <w:t>P</w:t>
      </w:r>
      <w:r w:rsidR="00C47F14">
        <w:rPr>
          <w:i/>
        </w:rPr>
        <w:t>ercent of Students Classified in L</w:t>
      </w:r>
      <w:r w:rsidR="00A53C7D">
        <w:rPr>
          <w:i/>
        </w:rPr>
        <w:t>TA Trajectory</w:t>
      </w:r>
      <w:r w:rsidR="00C47F14">
        <w:rPr>
          <w:i/>
        </w:rPr>
        <w:t xml:space="preserve"> by </w:t>
      </w:r>
      <w:r w:rsidR="0051384F">
        <w:rPr>
          <w:i/>
        </w:rPr>
        <w:t>Covariates</w:t>
      </w:r>
    </w:p>
    <w:p w:rsidR="00054830" w:rsidRDefault="0005483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1350"/>
        <w:gridCol w:w="1170"/>
        <w:gridCol w:w="1948"/>
        <w:gridCol w:w="1922"/>
      </w:tblGrid>
      <w:tr w:rsidR="005D2DF0" w:rsidTr="002620F0">
        <w:tc>
          <w:tcPr>
            <w:tcW w:w="3168" w:type="dxa"/>
            <w:tcBorders>
              <w:top w:val="single" w:sz="4" w:space="0" w:color="auto"/>
            </w:tcBorders>
          </w:tcPr>
          <w:p w:rsidR="00C47F14" w:rsidRDefault="00C47F14" w:rsidP="00F97624"/>
        </w:tc>
        <w:tc>
          <w:tcPr>
            <w:tcW w:w="252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Gender</w:t>
            </w:r>
          </w:p>
        </w:tc>
        <w:tc>
          <w:tcPr>
            <w:tcW w:w="387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Ethnicity</w:t>
            </w:r>
          </w:p>
        </w:tc>
      </w:tr>
      <w:tr w:rsidR="005D2DF0" w:rsidTr="002620F0">
        <w:tc>
          <w:tcPr>
            <w:tcW w:w="3168" w:type="dxa"/>
            <w:tcBorders>
              <w:bottom w:val="single" w:sz="4" w:space="0" w:color="auto"/>
            </w:tcBorders>
          </w:tcPr>
          <w:p w:rsidR="00D463EB" w:rsidRDefault="00D463EB" w:rsidP="00F97624">
            <w:pPr>
              <w:rPr>
                <w:i/>
              </w:rPr>
            </w:pPr>
          </w:p>
          <w:p w:rsidR="00D463EB" w:rsidRDefault="00D463EB" w:rsidP="00F97624">
            <w:pPr>
              <w:rPr>
                <w:i/>
              </w:rPr>
            </w:pPr>
          </w:p>
          <w:p w:rsidR="00C47F14" w:rsidRPr="00E66B09" w:rsidRDefault="00C47F14" w:rsidP="00F97624">
            <w:pPr>
              <w:rPr>
                <w:i/>
              </w:rPr>
            </w:pPr>
            <w:r w:rsidRPr="00E66B09">
              <w:rPr>
                <w:i/>
              </w:rPr>
              <w:t>LTA Trajectory</w:t>
            </w:r>
          </w:p>
        </w:tc>
        <w:tc>
          <w:tcPr>
            <w:tcW w:w="1350" w:type="dxa"/>
            <w:tcBorders>
              <w:top w:val="single" w:sz="4" w:space="0" w:color="auto"/>
              <w:bottom w:val="single" w:sz="4" w:space="0" w:color="auto"/>
            </w:tcBorders>
          </w:tcPr>
          <w:p w:rsidR="00C47F14" w:rsidRDefault="00C47F14" w:rsidP="00F97624">
            <w:pPr>
              <w:jc w:val="center"/>
            </w:pPr>
            <w:r>
              <w:t>Female</w:t>
            </w:r>
          </w:p>
        </w:tc>
        <w:tc>
          <w:tcPr>
            <w:tcW w:w="1170" w:type="dxa"/>
            <w:tcBorders>
              <w:top w:val="single" w:sz="4" w:space="0" w:color="auto"/>
              <w:bottom w:val="single" w:sz="4" w:space="0" w:color="auto"/>
            </w:tcBorders>
          </w:tcPr>
          <w:p w:rsidR="00C47F14" w:rsidRDefault="00C47F14" w:rsidP="00F97624">
            <w:pPr>
              <w:jc w:val="center"/>
            </w:pPr>
            <w:r>
              <w:t>Male</w:t>
            </w:r>
          </w:p>
        </w:tc>
        <w:tc>
          <w:tcPr>
            <w:tcW w:w="1948" w:type="dxa"/>
            <w:tcBorders>
              <w:top w:val="single" w:sz="4" w:space="0" w:color="auto"/>
              <w:bottom w:val="single" w:sz="4" w:space="0" w:color="auto"/>
            </w:tcBorders>
          </w:tcPr>
          <w:p w:rsidR="00C47F14" w:rsidRDefault="005D2DF0" w:rsidP="00F97624">
            <w:pPr>
              <w:jc w:val="center"/>
            </w:pPr>
            <w:r>
              <w:t>Underrepresented Minority</w:t>
            </w:r>
          </w:p>
        </w:tc>
        <w:tc>
          <w:tcPr>
            <w:tcW w:w="1922" w:type="dxa"/>
            <w:tcBorders>
              <w:top w:val="single" w:sz="4" w:space="0" w:color="auto"/>
              <w:bottom w:val="single" w:sz="4" w:space="0" w:color="auto"/>
            </w:tcBorders>
          </w:tcPr>
          <w:p w:rsidR="00C47F14" w:rsidRDefault="005D2DF0" w:rsidP="00F97624">
            <w:pPr>
              <w:jc w:val="center"/>
            </w:pPr>
            <w:r>
              <w:t>Not Underrepresented Minority</w:t>
            </w:r>
          </w:p>
        </w:tc>
      </w:tr>
      <w:tr w:rsidR="005D2DF0" w:rsidTr="002620F0">
        <w:tc>
          <w:tcPr>
            <w:tcW w:w="3168" w:type="dxa"/>
            <w:tcBorders>
              <w:top w:val="single" w:sz="4" w:space="0" w:color="auto"/>
            </w:tcBorders>
          </w:tcPr>
          <w:p w:rsidR="00C47F14" w:rsidRDefault="00C47F14" w:rsidP="00F97624">
            <w:pPr>
              <w:rPr>
                <w:color w:val="000000"/>
              </w:rPr>
            </w:pPr>
            <w:r>
              <w:rPr>
                <w:color w:val="000000"/>
              </w:rPr>
              <w:t>Stay High</w:t>
            </w:r>
          </w:p>
        </w:tc>
        <w:tc>
          <w:tcPr>
            <w:tcW w:w="1350" w:type="dxa"/>
            <w:tcBorders>
              <w:top w:val="single" w:sz="4" w:space="0" w:color="auto"/>
            </w:tcBorders>
            <w:vAlign w:val="bottom"/>
          </w:tcPr>
          <w:p w:rsidR="00C47F14" w:rsidRDefault="00C47F14" w:rsidP="00F97624">
            <w:pPr>
              <w:jc w:val="center"/>
              <w:rPr>
                <w:color w:val="000000"/>
              </w:rPr>
            </w:pPr>
            <w:r>
              <w:rPr>
                <w:color w:val="000000"/>
              </w:rPr>
              <w:t>15</w:t>
            </w:r>
          </w:p>
        </w:tc>
        <w:tc>
          <w:tcPr>
            <w:tcW w:w="1170" w:type="dxa"/>
            <w:tcBorders>
              <w:top w:val="single" w:sz="4" w:space="0" w:color="auto"/>
            </w:tcBorders>
            <w:vAlign w:val="bottom"/>
          </w:tcPr>
          <w:p w:rsidR="00C47F14" w:rsidRDefault="00C47F14" w:rsidP="00F97624">
            <w:pPr>
              <w:jc w:val="center"/>
              <w:rPr>
                <w:color w:val="000000"/>
              </w:rPr>
            </w:pPr>
            <w:r>
              <w:rPr>
                <w:color w:val="000000"/>
              </w:rPr>
              <w:t>22</w:t>
            </w:r>
          </w:p>
        </w:tc>
        <w:tc>
          <w:tcPr>
            <w:tcW w:w="1948" w:type="dxa"/>
            <w:tcBorders>
              <w:top w:val="single" w:sz="4" w:space="0" w:color="auto"/>
            </w:tcBorders>
          </w:tcPr>
          <w:p w:rsidR="00C47F14" w:rsidRDefault="003502A5" w:rsidP="00F97624">
            <w:pPr>
              <w:jc w:val="center"/>
            </w:pPr>
            <w:r>
              <w:t>22</w:t>
            </w:r>
          </w:p>
        </w:tc>
        <w:tc>
          <w:tcPr>
            <w:tcW w:w="1922" w:type="dxa"/>
            <w:tcBorders>
              <w:top w:val="single" w:sz="4" w:space="0" w:color="auto"/>
            </w:tcBorders>
          </w:tcPr>
          <w:p w:rsidR="00C47F14" w:rsidRDefault="003502A5" w:rsidP="00F97624">
            <w:pPr>
              <w:jc w:val="center"/>
            </w:pPr>
            <w:r>
              <w:t>18</w:t>
            </w:r>
          </w:p>
        </w:tc>
      </w:tr>
      <w:tr w:rsidR="005D2DF0" w:rsidTr="002620F0">
        <w:tc>
          <w:tcPr>
            <w:tcW w:w="3168" w:type="dxa"/>
          </w:tcPr>
          <w:p w:rsidR="00C47F14" w:rsidRDefault="00C47F14" w:rsidP="00F97624">
            <w:pPr>
              <w:rPr>
                <w:color w:val="000000"/>
              </w:rPr>
            </w:pPr>
            <w:r>
              <w:rPr>
                <w:color w:val="000000"/>
              </w:rPr>
              <w:t>Stay Medium</w:t>
            </w:r>
          </w:p>
        </w:tc>
        <w:tc>
          <w:tcPr>
            <w:tcW w:w="1350" w:type="dxa"/>
            <w:vAlign w:val="bottom"/>
          </w:tcPr>
          <w:p w:rsidR="00C47F14" w:rsidRDefault="00C47F14" w:rsidP="00F97624">
            <w:pPr>
              <w:jc w:val="center"/>
              <w:rPr>
                <w:color w:val="000000"/>
              </w:rPr>
            </w:pPr>
            <w:r>
              <w:rPr>
                <w:color w:val="000000"/>
              </w:rPr>
              <w:t>20</w:t>
            </w:r>
          </w:p>
        </w:tc>
        <w:tc>
          <w:tcPr>
            <w:tcW w:w="1170" w:type="dxa"/>
            <w:vAlign w:val="bottom"/>
          </w:tcPr>
          <w:p w:rsidR="00C47F14" w:rsidRDefault="00C47F14" w:rsidP="00F97624">
            <w:pPr>
              <w:jc w:val="center"/>
              <w:rPr>
                <w:color w:val="000000"/>
              </w:rPr>
            </w:pPr>
            <w:r>
              <w:rPr>
                <w:color w:val="000000"/>
              </w:rPr>
              <w:t>13</w:t>
            </w:r>
          </w:p>
        </w:tc>
        <w:tc>
          <w:tcPr>
            <w:tcW w:w="1948" w:type="dxa"/>
          </w:tcPr>
          <w:p w:rsidR="00C47F14" w:rsidRDefault="003502A5" w:rsidP="00F97624">
            <w:pPr>
              <w:jc w:val="center"/>
            </w:pPr>
            <w:r>
              <w:t>18</w:t>
            </w:r>
          </w:p>
        </w:tc>
        <w:tc>
          <w:tcPr>
            <w:tcW w:w="1922" w:type="dxa"/>
          </w:tcPr>
          <w:p w:rsidR="00C47F14" w:rsidRDefault="003502A5" w:rsidP="00F97624">
            <w:pPr>
              <w:jc w:val="center"/>
            </w:pPr>
            <w:r>
              <w:t>15</w:t>
            </w:r>
          </w:p>
        </w:tc>
      </w:tr>
      <w:tr w:rsidR="005D2DF0" w:rsidTr="002620F0">
        <w:tc>
          <w:tcPr>
            <w:tcW w:w="3168" w:type="dxa"/>
          </w:tcPr>
          <w:p w:rsidR="00C47F14" w:rsidRDefault="00C47F14" w:rsidP="00F97624">
            <w:pPr>
              <w:rPr>
                <w:color w:val="000000"/>
              </w:rPr>
            </w:pPr>
            <w:r>
              <w:rPr>
                <w:color w:val="000000"/>
              </w:rPr>
              <w:t>Stay Low</w:t>
            </w:r>
          </w:p>
        </w:tc>
        <w:tc>
          <w:tcPr>
            <w:tcW w:w="1350" w:type="dxa"/>
            <w:vAlign w:val="bottom"/>
          </w:tcPr>
          <w:p w:rsidR="00C47F14" w:rsidRDefault="00C47F14" w:rsidP="00F97624">
            <w:pPr>
              <w:jc w:val="center"/>
              <w:rPr>
                <w:color w:val="000000"/>
              </w:rPr>
            </w:pPr>
            <w:r>
              <w:rPr>
                <w:color w:val="000000"/>
              </w:rPr>
              <w:t>23</w:t>
            </w:r>
          </w:p>
        </w:tc>
        <w:tc>
          <w:tcPr>
            <w:tcW w:w="1170" w:type="dxa"/>
            <w:vAlign w:val="bottom"/>
          </w:tcPr>
          <w:p w:rsidR="00C47F14" w:rsidRDefault="00C47F14" w:rsidP="00F97624">
            <w:pPr>
              <w:jc w:val="center"/>
              <w:rPr>
                <w:color w:val="000000"/>
              </w:rPr>
            </w:pPr>
            <w:r>
              <w:rPr>
                <w:color w:val="000000"/>
              </w:rPr>
              <w:t>26</w:t>
            </w:r>
          </w:p>
        </w:tc>
        <w:tc>
          <w:tcPr>
            <w:tcW w:w="1948" w:type="dxa"/>
          </w:tcPr>
          <w:p w:rsidR="00C47F14" w:rsidRDefault="003502A5" w:rsidP="00F97624">
            <w:pPr>
              <w:jc w:val="center"/>
            </w:pPr>
            <w:r>
              <w:t>25</w:t>
            </w:r>
          </w:p>
        </w:tc>
        <w:tc>
          <w:tcPr>
            <w:tcW w:w="1922" w:type="dxa"/>
          </w:tcPr>
          <w:p w:rsidR="00C47F14" w:rsidRDefault="003502A5" w:rsidP="00F97624">
            <w:pPr>
              <w:jc w:val="center"/>
            </w:pPr>
            <w:r>
              <w:t>24</w:t>
            </w:r>
          </w:p>
        </w:tc>
      </w:tr>
      <w:tr w:rsidR="005D2DF0" w:rsidTr="002620F0">
        <w:tc>
          <w:tcPr>
            <w:tcW w:w="3168" w:type="dxa"/>
          </w:tcPr>
          <w:p w:rsidR="00C47F14" w:rsidRDefault="00C47F14" w:rsidP="00F97624">
            <w:pPr>
              <w:rPr>
                <w:color w:val="000000"/>
              </w:rPr>
            </w:pPr>
            <w:r>
              <w:rPr>
                <w:color w:val="000000"/>
              </w:rPr>
              <w:t>Start High and End Low</w:t>
            </w:r>
          </w:p>
        </w:tc>
        <w:tc>
          <w:tcPr>
            <w:tcW w:w="1350" w:type="dxa"/>
            <w:vAlign w:val="bottom"/>
          </w:tcPr>
          <w:p w:rsidR="00C47F14" w:rsidRDefault="00C47F14" w:rsidP="00F97624">
            <w:pPr>
              <w:jc w:val="center"/>
              <w:rPr>
                <w:color w:val="000000"/>
              </w:rPr>
            </w:pPr>
            <w:r>
              <w:rPr>
                <w:color w:val="000000"/>
              </w:rPr>
              <w:t>7</w:t>
            </w:r>
          </w:p>
        </w:tc>
        <w:tc>
          <w:tcPr>
            <w:tcW w:w="1170" w:type="dxa"/>
            <w:vAlign w:val="bottom"/>
          </w:tcPr>
          <w:p w:rsidR="00C47F14" w:rsidRDefault="00C47F14" w:rsidP="00F97624">
            <w:pPr>
              <w:jc w:val="center"/>
              <w:rPr>
                <w:color w:val="000000"/>
              </w:rPr>
            </w:pPr>
            <w:r>
              <w:rPr>
                <w:color w:val="000000"/>
              </w:rPr>
              <w:t>9</w:t>
            </w:r>
          </w:p>
        </w:tc>
        <w:tc>
          <w:tcPr>
            <w:tcW w:w="1948" w:type="dxa"/>
          </w:tcPr>
          <w:p w:rsidR="00C47F14" w:rsidRDefault="003502A5" w:rsidP="00F97624">
            <w:pPr>
              <w:jc w:val="center"/>
            </w:pPr>
            <w:r>
              <w:t>7</w:t>
            </w:r>
          </w:p>
        </w:tc>
        <w:tc>
          <w:tcPr>
            <w:tcW w:w="1922" w:type="dxa"/>
          </w:tcPr>
          <w:p w:rsidR="00C47F14" w:rsidRDefault="003502A5" w:rsidP="00F97624">
            <w:pPr>
              <w:jc w:val="center"/>
            </w:pPr>
            <w:r>
              <w:t>9</w:t>
            </w:r>
          </w:p>
        </w:tc>
      </w:tr>
      <w:tr w:rsidR="005D2DF0" w:rsidTr="002620F0">
        <w:tc>
          <w:tcPr>
            <w:tcW w:w="3168" w:type="dxa"/>
          </w:tcPr>
          <w:p w:rsidR="00C47F14" w:rsidRDefault="00C47F14" w:rsidP="00F97624">
            <w:pPr>
              <w:rPr>
                <w:color w:val="000000"/>
              </w:rPr>
            </w:pPr>
            <w:r>
              <w:rPr>
                <w:color w:val="000000"/>
              </w:rPr>
              <w:t>Start High and End Medium</w:t>
            </w:r>
          </w:p>
        </w:tc>
        <w:tc>
          <w:tcPr>
            <w:tcW w:w="1350" w:type="dxa"/>
            <w:vAlign w:val="bottom"/>
          </w:tcPr>
          <w:p w:rsidR="00C47F14" w:rsidRDefault="00C47F14" w:rsidP="00F97624">
            <w:pPr>
              <w:jc w:val="center"/>
              <w:rPr>
                <w:color w:val="000000"/>
              </w:rPr>
            </w:pPr>
            <w:r>
              <w:rPr>
                <w:color w:val="000000"/>
              </w:rPr>
              <w:t>4</w:t>
            </w:r>
          </w:p>
        </w:tc>
        <w:tc>
          <w:tcPr>
            <w:tcW w:w="1170" w:type="dxa"/>
            <w:vAlign w:val="bottom"/>
          </w:tcPr>
          <w:p w:rsidR="00C47F14" w:rsidRDefault="00C47F14" w:rsidP="00F97624">
            <w:pPr>
              <w:jc w:val="center"/>
              <w:rPr>
                <w:color w:val="000000"/>
              </w:rPr>
            </w:pPr>
            <w:r>
              <w:rPr>
                <w:color w:val="000000"/>
              </w:rPr>
              <w:t>4</w:t>
            </w:r>
          </w:p>
        </w:tc>
        <w:tc>
          <w:tcPr>
            <w:tcW w:w="1948" w:type="dxa"/>
          </w:tcPr>
          <w:p w:rsidR="00C47F14" w:rsidRDefault="003502A5" w:rsidP="00F97624">
            <w:pPr>
              <w:jc w:val="center"/>
            </w:pPr>
            <w:r>
              <w:t>4</w:t>
            </w:r>
          </w:p>
        </w:tc>
        <w:tc>
          <w:tcPr>
            <w:tcW w:w="1922" w:type="dxa"/>
          </w:tcPr>
          <w:p w:rsidR="00C47F14" w:rsidRDefault="003502A5" w:rsidP="00F97624">
            <w:pPr>
              <w:jc w:val="center"/>
            </w:pPr>
            <w:r>
              <w:t>4</w:t>
            </w:r>
          </w:p>
        </w:tc>
      </w:tr>
      <w:tr w:rsidR="005D2DF0" w:rsidTr="002620F0">
        <w:tc>
          <w:tcPr>
            <w:tcW w:w="3168" w:type="dxa"/>
          </w:tcPr>
          <w:p w:rsidR="00C47F14" w:rsidRDefault="00C47F14" w:rsidP="00F97624">
            <w:pPr>
              <w:rPr>
                <w:color w:val="000000"/>
              </w:rPr>
            </w:pPr>
            <w:r>
              <w:rPr>
                <w:color w:val="000000"/>
              </w:rPr>
              <w:t>Start Low and End High</w:t>
            </w:r>
          </w:p>
        </w:tc>
        <w:tc>
          <w:tcPr>
            <w:tcW w:w="1350" w:type="dxa"/>
            <w:vAlign w:val="bottom"/>
          </w:tcPr>
          <w:p w:rsidR="00C47F14" w:rsidRDefault="00C47F14" w:rsidP="00F97624">
            <w:pPr>
              <w:jc w:val="center"/>
              <w:rPr>
                <w:color w:val="000000"/>
              </w:rPr>
            </w:pPr>
            <w:r>
              <w:rPr>
                <w:color w:val="000000"/>
              </w:rPr>
              <w:t>6</w:t>
            </w:r>
          </w:p>
        </w:tc>
        <w:tc>
          <w:tcPr>
            <w:tcW w:w="1170" w:type="dxa"/>
            <w:vAlign w:val="bottom"/>
          </w:tcPr>
          <w:p w:rsidR="00C47F14" w:rsidRDefault="00C47F14" w:rsidP="00F97624">
            <w:pPr>
              <w:jc w:val="center"/>
              <w:rPr>
                <w:color w:val="000000"/>
              </w:rPr>
            </w:pPr>
            <w:r>
              <w:rPr>
                <w:color w:val="000000"/>
              </w:rPr>
              <w:t>6</w:t>
            </w:r>
          </w:p>
        </w:tc>
        <w:tc>
          <w:tcPr>
            <w:tcW w:w="1948" w:type="dxa"/>
          </w:tcPr>
          <w:p w:rsidR="00C47F14" w:rsidRDefault="003502A5" w:rsidP="00F97624">
            <w:pPr>
              <w:jc w:val="center"/>
            </w:pPr>
            <w:r>
              <w:t>6</w:t>
            </w:r>
          </w:p>
        </w:tc>
        <w:tc>
          <w:tcPr>
            <w:tcW w:w="1922" w:type="dxa"/>
          </w:tcPr>
          <w:p w:rsidR="00C47F14" w:rsidRDefault="003502A5" w:rsidP="00F97624">
            <w:pPr>
              <w:jc w:val="center"/>
            </w:pPr>
            <w:r>
              <w:t>6</w:t>
            </w:r>
          </w:p>
        </w:tc>
      </w:tr>
      <w:tr w:rsidR="005D2DF0" w:rsidTr="002620F0">
        <w:tc>
          <w:tcPr>
            <w:tcW w:w="3168" w:type="dxa"/>
          </w:tcPr>
          <w:p w:rsidR="00C47F14" w:rsidRDefault="00C47F14" w:rsidP="00F97624">
            <w:pPr>
              <w:rPr>
                <w:color w:val="000000"/>
              </w:rPr>
            </w:pPr>
            <w:r>
              <w:rPr>
                <w:color w:val="000000"/>
              </w:rPr>
              <w:t>Start Low and End Medium</w:t>
            </w:r>
          </w:p>
        </w:tc>
        <w:tc>
          <w:tcPr>
            <w:tcW w:w="1350" w:type="dxa"/>
            <w:vAlign w:val="bottom"/>
          </w:tcPr>
          <w:p w:rsidR="00C47F14" w:rsidRDefault="00C47F14" w:rsidP="00F97624">
            <w:pPr>
              <w:jc w:val="center"/>
              <w:rPr>
                <w:color w:val="000000"/>
              </w:rPr>
            </w:pPr>
            <w:r>
              <w:rPr>
                <w:color w:val="000000"/>
              </w:rPr>
              <w:t>5</w:t>
            </w:r>
          </w:p>
        </w:tc>
        <w:tc>
          <w:tcPr>
            <w:tcW w:w="1170" w:type="dxa"/>
            <w:vAlign w:val="bottom"/>
          </w:tcPr>
          <w:p w:rsidR="00C47F14" w:rsidRDefault="00C47F14" w:rsidP="00F97624">
            <w:pPr>
              <w:jc w:val="center"/>
              <w:rPr>
                <w:color w:val="000000"/>
              </w:rPr>
            </w:pPr>
            <w:r>
              <w:rPr>
                <w:color w:val="000000"/>
              </w:rPr>
              <w:t>3</w:t>
            </w:r>
          </w:p>
        </w:tc>
        <w:tc>
          <w:tcPr>
            <w:tcW w:w="1948" w:type="dxa"/>
          </w:tcPr>
          <w:p w:rsidR="00C47F14" w:rsidRDefault="003502A5" w:rsidP="00F97624">
            <w:pPr>
              <w:jc w:val="center"/>
            </w:pPr>
            <w:r>
              <w:t>5</w:t>
            </w:r>
          </w:p>
        </w:tc>
        <w:tc>
          <w:tcPr>
            <w:tcW w:w="1922" w:type="dxa"/>
          </w:tcPr>
          <w:p w:rsidR="00C47F14" w:rsidRDefault="003502A5" w:rsidP="00F97624">
            <w:pPr>
              <w:jc w:val="center"/>
            </w:pPr>
            <w:r>
              <w:t>3</w:t>
            </w:r>
          </w:p>
        </w:tc>
      </w:tr>
      <w:tr w:rsidR="005D2DF0" w:rsidTr="002620F0">
        <w:tc>
          <w:tcPr>
            <w:tcW w:w="3168" w:type="dxa"/>
          </w:tcPr>
          <w:p w:rsidR="00C47F14" w:rsidRDefault="00C47F14" w:rsidP="00F97624">
            <w:pPr>
              <w:rPr>
                <w:color w:val="000000"/>
              </w:rPr>
            </w:pPr>
            <w:r>
              <w:rPr>
                <w:color w:val="000000"/>
              </w:rPr>
              <w:t>Start Medium and End High</w:t>
            </w:r>
          </w:p>
        </w:tc>
        <w:tc>
          <w:tcPr>
            <w:tcW w:w="1350" w:type="dxa"/>
            <w:vAlign w:val="bottom"/>
          </w:tcPr>
          <w:p w:rsidR="00C47F14" w:rsidRDefault="00C47F14" w:rsidP="00F97624">
            <w:pPr>
              <w:jc w:val="center"/>
              <w:rPr>
                <w:color w:val="000000"/>
              </w:rPr>
            </w:pPr>
            <w:r>
              <w:rPr>
                <w:color w:val="000000"/>
              </w:rPr>
              <w:t>8</w:t>
            </w:r>
          </w:p>
        </w:tc>
        <w:tc>
          <w:tcPr>
            <w:tcW w:w="1170" w:type="dxa"/>
            <w:vAlign w:val="bottom"/>
          </w:tcPr>
          <w:p w:rsidR="00C47F14" w:rsidRDefault="003502A5" w:rsidP="00F97624">
            <w:pPr>
              <w:jc w:val="center"/>
              <w:rPr>
                <w:color w:val="000000"/>
              </w:rPr>
            </w:pPr>
            <w:r>
              <w:rPr>
                <w:color w:val="000000"/>
              </w:rPr>
              <w:t>6</w:t>
            </w:r>
          </w:p>
        </w:tc>
        <w:tc>
          <w:tcPr>
            <w:tcW w:w="1948" w:type="dxa"/>
          </w:tcPr>
          <w:p w:rsidR="00C47F14" w:rsidRDefault="003502A5" w:rsidP="00F97624">
            <w:pPr>
              <w:jc w:val="center"/>
            </w:pPr>
            <w:r>
              <w:t>5</w:t>
            </w:r>
          </w:p>
        </w:tc>
        <w:tc>
          <w:tcPr>
            <w:tcW w:w="1922" w:type="dxa"/>
          </w:tcPr>
          <w:p w:rsidR="00C47F14" w:rsidRDefault="003502A5" w:rsidP="00F97624">
            <w:pPr>
              <w:jc w:val="center"/>
            </w:pPr>
            <w:r>
              <w:t>8</w:t>
            </w:r>
          </w:p>
        </w:tc>
      </w:tr>
      <w:tr w:rsidR="005D2DF0" w:rsidTr="002620F0">
        <w:tc>
          <w:tcPr>
            <w:tcW w:w="3168" w:type="dxa"/>
            <w:tcBorders>
              <w:bottom w:val="single" w:sz="4" w:space="0" w:color="auto"/>
            </w:tcBorders>
          </w:tcPr>
          <w:p w:rsidR="00C47F14" w:rsidRDefault="00C47F14" w:rsidP="00F97624">
            <w:pPr>
              <w:rPr>
                <w:color w:val="000000"/>
              </w:rPr>
            </w:pPr>
            <w:r>
              <w:rPr>
                <w:color w:val="000000"/>
              </w:rPr>
              <w:t>Start Medium and End Low</w:t>
            </w:r>
          </w:p>
        </w:tc>
        <w:tc>
          <w:tcPr>
            <w:tcW w:w="1350" w:type="dxa"/>
            <w:tcBorders>
              <w:bottom w:val="single" w:sz="4" w:space="0" w:color="auto"/>
            </w:tcBorders>
            <w:vAlign w:val="bottom"/>
          </w:tcPr>
          <w:p w:rsidR="00C47F14" w:rsidRDefault="00C47F14" w:rsidP="00F97624">
            <w:pPr>
              <w:jc w:val="center"/>
              <w:rPr>
                <w:color w:val="000000"/>
              </w:rPr>
            </w:pPr>
            <w:r>
              <w:rPr>
                <w:color w:val="000000"/>
              </w:rPr>
              <w:t>12</w:t>
            </w:r>
          </w:p>
        </w:tc>
        <w:tc>
          <w:tcPr>
            <w:tcW w:w="1170" w:type="dxa"/>
            <w:tcBorders>
              <w:bottom w:val="single" w:sz="4" w:space="0" w:color="auto"/>
            </w:tcBorders>
            <w:vAlign w:val="bottom"/>
          </w:tcPr>
          <w:p w:rsidR="00C47F14" w:rsidRDefault="003502A5" w:rsidP="00F97624">
            <w:pPr>
              <w:jc w:val="center"/>
              <w:rPr>
                <w:color w:val="000000"/>
              </w:rPr>
            </w:pPr>
            <w:r>
              <w:rPr>
                <w:color w:val="000000"/>
              </w:rPr>
              <w:t>10</w:t>
            </w:r>
          </w:p>
        </w:tc>
        <w:tc>
          <w:tcPr>
            <w:tcW w:w="1948" w:type="dxa"/>
            <w:tcBorders>
              <w:bottom w:val="single" w:sz="4" w:space="0" w:color="auto"/>
            </w:tcBorders>
          </w:tcPr>
          <w:p w:rsidR="00C47F14" w:rsidRDefault="003502A5" w:rsidP="00F97624">
            <w:pPr>
              <w:jc w:val="center"/>
            </w:pPr>
            <w:r>
              <w:t>8</w:t>
            </w:r>
          </w:p>
        </w:tc>
        <w:tc>
          <w:tcPr>
            <w:tcW w:w="1922" w:type="dxa"/>
            <w:tcBorders>
              <w:bottom w:val="single" w:sz="4" w:space="0" w:color="auto"/>
            </w:tcBorders>
          </w:tcPr>
          <w:p w:rsidR="00C47F14" w:rsidRDefault="003502A5" w:rsidP="00F97624">
            <w:pPr>
              <w:jc w:val="center"/>
            </w:pPr>
            <w:r>
              <w:t>13</w:t>
            </w:r>
          </w:p>
        </w:tc>
      </w:tr>
    </w:tbl>
    <w:p w:rsidR="0051384F" w:rsidRDefault="0051384F" w:rsidP="00F97624">
      <w:pPr>
        <w:spacing w:after="0" w:line="240" w:lineRule="auto"/>
      </w:pPr>
    </w:p>
    <w:p w:rsidR="0051384F" w:rsidRDefault="0051384F" w:rsidP="00F97624">
      <w:pPr>
        <w:spacing w:after="0" w:line="240" w:lineRule="auto"/>
      </w:pPr>
      <w:r>
        <w:br w:type="page"/>
      </w:r>
    </w:p>
    <w:p w:rsidR="00B63437" w:rsidRDefault="00B63437" w:rsidP="00F97624">
      <w:pPr>
        <w:spacing w:after="0" w:line="240" w:lineRule="auto"/>
      </w:pPr>
    </w:p>
    <w:p w:rsidR="007C7240" w:rsidRDefault="007C7240" w:rsidP="00F97624">
      <w:pPr>
        <w:spacing w:after="0" w:line="240" w:lineRule="auto"/>
      </w:pPr>
      <w:r>
        <w:t>Table 7</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Log Odds Coeffi</w:t>
      </w:r>
      <w:r w:rsidR="00A025AD">
        <w:rPr>
          <w:i/>
        </w:rPr>
        <w:t>cients and Odds Ratios for LTA T</w:t>
      </w:r>
      <w:r w:rsidRPr="007C7240">
        <w:rPr>
          <w:i/>
        </w:rPr>
        <w:t>rajectory with Covariates</w:t>
      </w:r>
    </w:p>
    <w:p w:rsidR="007C7240" w:rsidRDefault="007C724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507"/>
        <w:gridCol w:w="1508"/>
        <w:gridCol w:w="1507"/>
        <w:gridCol w:w="1508"/>
      </w:tblGrid>
      <w:tr w:rsidR="007C7240" w:rsidTr="002620F0">
        <w:tc>
          <w:tcPr>
            <w:tcW w:w="352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352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0.76***</w:t>
            </w:r>
          </w:p>
        </w:tc>
        <w:tc>
          <w:tcPr>
            <w:tcW w:w="1508" w:type="dxa"/>
          </w:tcPr>
          <w:p w:rsidR="007C7240" w:rsidRDefault="007C7240" w:rsidP="00F97624">
            <w:pPr>
              <w:jc w:val="center"/>
              <w:rPr>
                <w:color w:val="000000"/>
              </w:rPr>
            </w:pPr>
            <w:r>
              <w:rPr>
                <w:color w:val="000000"/>
              </w:rPr>
              <w:t>0.12</w:t>
            </w:r>
          </w:p>
        </w:tc>
        <w:tc>
          <w:tcPr>
            <w:tcW w:w="1507" w:type="dxa"/>
          </w:tcPr>
          <w:p w:rsidR="007C7240" w:rsidRDefault="007C7240" w:rsidP="00F97624">
            <w:pPr>
              <w:tabs>
                <w:tab w:val="decimal" w:pos="491"/>
              </w:tabs>
              <w:rPr>
                <w:color w:val="000000"/>
              </w:rPr>
            </w:pPr>
            <w:r>
              <w:rPr>
                <w:color w:val="000000"/>
              </w:rPr>
              <w:t>6.12</w:t>
            </w:r>
          </w:p>
        </w:tc>
        <w:tc>
          <w:tcPr>
            <w:tcW w:w="1508" w:type="dxa"/>
          </w:tcPr>
          <w:p w:rsidR="007C7240" w:rsidRDefault="007C7240" w:rsidP="00F97624">
            <w:pPr>
              <w:jc w:val="center"/>
              <w:rPr>
                <w:color w:val="000000"/>
              </w:rPr>
            </w:pPr>
            <w:r>
              <w:rPr>
                <w:color w:val="000000"/>
              </w:rPr>
              <w:t>2.13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0.14</w:t>
            </w:r>
          </w:p>
        </w:tc>
        <w:tc>
          <w:tcPr>
            <w:tcW w:w="1507" w:type="dxa"/>
          </w:tcPr>
          <w:p w:rsidR="007C7240" w:rsidRDefault="007C7240" w:rsidP="00F97624">
            <w:pPr>
              <w:tabs>
                <w:tab w:val="decimal" w:pos="491"/>
              </w:tabs>
              <w:rPr>
                <w:color w:val="000000"/>
              </w:rPr>
            </w:pPr>
            <w:r>
              <w:rPr>
                <w:color w:val="000000"/>
              </w:rPr>
              <w:t>0.16</w:t>
            </w:r>
          </w:p>
        </w:tc>
        <w:tc>
          <w:tcPr>
            <w:tcW w:w="1508" w:type="dxa"/>
          </w:tcPr>
          <w:p w:rsidR="007C7240" w:rsidRDefault="007C7240" w:rsidP="00F97624">
            <w:pPr>
              <w:jc w:val="center"/>
              <w:rPr>
                <w:color w:val="000000"/>
              </w:rPr>
            </w:pPr>
            <w:r>
              <w:rPr>
                <w:color w:val="000000"/>
              </w:rPr>
              <w:t>1.17</w:t>
            </w:r>
          </w:p>
        </w:tc>
      </w:tr>
      <w:tr w:rsidR="007C7240" w:rsidTr="007C7240">
        <w:tc>
          <w:tcPr>
            <w:tcW w:w="352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0.25*</w:t>
            </w:r>
          </w:p>
        </w:tc>
        <w:tc>
          <w:tcPr>
            <w:tcW w:w="1508" w:type="dxa"/>
          </w:tcPr>
          <w:p w:rsidR="007C7240" w:rsidRDefault="007C7240" w:rsidP="00F97624">
            <w:pPr>
              <w:jc w:val="center"/>
              <w:rPr>
                <w:color w:val="000000"/>
              </w:rPr>
            </w:pPr>
            <w:r>
              <w:rPr>
                <w:color w:val="000000"/>
              </w:rPr>
              <w:t>0.11</w:t>
            </w:r>
          </w:p>
        </w:tc>
        <w:tc>
          <w:tcPr>
            <w:tcW w:w="1507" w:type="dxa"/>
          </w:tcPr>
          <w:p w:rsidR="007C7240" w:rsidRDefault="007C7240" w:rsidP="00F97624">
            <w:pPr>
              <w:tabs>
                <w:tab w:val="decimal" w:pos="491"/>
              </w:tabs>
              <w:rPr>
                <w:color w:val="000000"/>
              </w:rPr>
            </w:pPr>
            <w:r>
              <w:rPr>
                <w:color w:val="000000"/>
              </w:rPr>
              <w:t>2.20</w:t>
            </w:r>
          </w:p>
        </w:tc>
        <w:tc>
          <w:tcPr>
            <w:tcW w:w="1508" w:type="dxa"/>
          </w:tcPr>
          <w:p w:rsidR="007C7240" w:rsidRDefault="007C7240" w:rsidP="00F97624">
            <w:pPr>
              <w:jc w:val="center"/>
              <w:rPr>
                <w:color w:val="000000"/>
              </w:rPr>
            </w:pPr>
            <w:r>
              <w:rPr>
                <w:color w:val="000000"/>
              </w:rPr>
              <w:t>1.28</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-0.20</w:t>
            </w:r>
          </w:p>
        </w:tc>
        <w:tc>
          <w:tcPr>
            <w:tcW w:w="1508" w:type="dxa"/>
          </w:tcPr>
          <w:p w:rsidR="007C7240" w:rsidRDefault="007C7240" w:rsidP="00F97624">
            <w:pPr>
              <w:jc w:val="center"/>
              <w:rPr>
                <w:color w:val="000000"/>
              </w:rPr>
            </w:pPr>
            <w:r>
              <w:rPr>
                <w:color w:val="000000"/>
              </w:rPr>
              <w:t>0.13</w:t>
            </w:r>
          </w:p>
        </w:tc>
        <w:tc>
          <w:tcPr>
            <w:tcW w:w="1507" w:type="dxa"/>
          </w:tcPr>
          <w:p w:rsidR="007C7240" w:rsidRDefault="007C7240" w:rsidP="00F97624">
            <w:pPr>
              <w:tabs>
                <w:tab w:val="decimal" w:pos="491"/>
              </w:tabs>
              <w:rPr>
                <w:color w:val="000000"/>
              </w:rPr>
            </w:pPr>
            <w:r>
              <w:rPr>
                <w:color w:val="000000"/>
              </w:rPr>
              <w:t>-1.50</w:t>
            </w:r>
          </w:p>
        </w:tc>
        <w:tc>
          <w:tcPr>
            <w:tcW w:w="1508" w:type="dxa"/>
          </w:tcPr>
          <w:p w:rsidR="007C7240" w:rsidRDefault="007C7240" w:rsidP="00F97624">
            <w:pPr>
              <w:jc w:val="center"/>
              <w:rPr>
                <w:color w:val="000000"/>
              </w:rPr>
            </w:pPr>
            <w:r>
              <w:rPr>
                <w:color w:val="000000"/>
              </w:rPr>
              <w:t>1.06</w:t>
            </w:r>
          </w:p>
        </w:tc>
      </w:tr>
      <w:tr w:rsidR="007C7240" w:rsidTr="007C7240">
        <w:tc>
          <w:tcPr>
            <w:tcW w:w="3528" w:type="dxa"/>
          </w:tcPr>
          <w:p w:rsidR="007C7240" w:rsidRDefault="007C7240" w:rsidP="00F97624">
            <w:pPr>
              <w:rPr>
                <w:color w:val="000000"/>
              </w:rPr>
            </w:pPr>
            <w:r>
              <w:rPr>
                <w:color w:val="000000"/>
              </w:rPr>
              <w:t>Start High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0.15</w:t>
            </w:r>
          </w:p>
        </w:tc>
        <w:tc>
          <w:tcPr>
            <w:tcW w:w="1507" w:type="dxa"/>
          </w:tcPr>
          <w:p w:rsidR="007C7240" w:rsidRDefault="007C7240" w:rsidP="00F97624">
            <w:pPr>
              <w:tabs>
                <w:tab w:val="decimal" w:pos="491"/>
              </w:tabs>
              <w:rPr>
                <w:color w:val="000000"/>
              </w:rPr>
            </w:pPr>
            <w:r>
              <w:rPr>
                <w:color w:val="000000"/>
              </w:rPr>
              <w:t>0.81</w:t>
            </w:r>
          </w:p>
        </w:tc>
        <w:tc>
          <w:tcPr>
            <w:tcW w:w="1508" w:type="dxa"/>
          </w:tcPr>
          <w:p w:rsidR="007C7240" w:rsidRDefault="007C7240" w:rsidP="00F97624">
            <w:pPr>
              <w:jc w:val="center"/>
              <w:rPr>
                <w:color w:val="000000"/>
              </w:rPr>
            </w:pPr>
            <w:r>
              <w:rPr>
                <w:color w:val="000000"/>
              </w:rPr>
              <w:t>1.13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-0.50</w:t>
            </w:r>
            <w:r w:rsidR="005D2DF0">
              <w:rPr>
                <w:color w:val="000000"/>
              </w:rPr>
              <w:t>**</w:t>
            </w:r>
          </w:p>
        </w:tc>
        <w:tc>
          <w:tcPr>
            <w:tcW w:w="1508" w:type="dxa"/>
          </w:tcPr>
          <w:p w:rsidR="007C7240" w:rsidRDefault="007C7240" w:rsidP="00F97624">
            <w:pPr>
              <w:jc w:val="center"/>
              <w:rPr>
                <w:color w:val="000000"/>
              </w:rPr>
            </w:pPr>
            <w:r>
              <w:rPr>
                <w:color w:val="000000"/>
              </w:rPr>
              <w:t>0.19</w:t>
            </w:r>
          </w:p>
        </w:tc>
        <w:tc>
          <w:tcPr>
            <w:tcW w:w="1507" w:type="dxa"/>
          </w:tcPr>
          <w:p w:rsidR="007C7240" w:rsidRDefault="007C7240" w:rsidP="00F97624">
            <w:pPr>
              <w:tabs>
                <w:tab w:val="decimal" w:pos="491"/>
              </w:tabs>
              <w:rPr>
                <w:color w:val="000000"/>
              </w:rPr>
            </w:pPr>
            <w:r>
              <w:rPr>
                <w:color w:val="000000"/>
              </w:rPr>
              <w:t>-2.64</w:t>
            </w:r>
          </w:p>
        </w:tc>
        <w:tc>
          <w:tcPr>
            <w:tcW w:w="1508" w:type="dxa"/>
          </w:tcPr>
          <w:p w:rsidR="007C7240" w:rsidRDefault="007C7240" w:rsidP="00F97624">
            <w:pPr>
              <w:jc w:val="center"/>
              <w:rPr>
                <w:color w:val="000000"/>
              </w:rPr>
            </w:pPr>
            <w:r>
              <w:rPr>
                <w:color w:val="000000"/>
              </w:rPr>
              <w:t>0.88</w:t>
            </w:r>
          </w:p>
        </w:tc>
      </w:tr>
      <w:tr w:rsidR="007C7240" w:rsidTr="007C7240">
        <w:tc>
          <w:tcPr>
            <w:tcW w:w="3528" w:type="dxa"/>
          </w:tcPr>
          <w:p w:rsidR="007C7240" w:rsidRDefault="007C7240" w:rsidP="00F97624">
            <w:pPr>
              <w:rPr>
                <w:color w:val="000000"/>
              </w:rPr>
            </w:pPr>
            <w:r>
              <w:rPr>
                <w:color w:val="000000"/>
              </w:rPr>
              <w:t>Start High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0.34</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1.71</w:t>
            </w:r>
          </w:p>
        </w:tc>
        <w:tc>
          <w:tcPr>
            <w:tcW w:w="1508" w:type="dxa"/>
          </w:tcPr>
          <w:p w:rsidR="007C7240" w:rsidRDefault="007C7240" w:rsidP="00F97624">
            <w:pPr>
              <w:jc w:val="center"/>
              <w:rPr>
                <w:color w:val="000000"/>
              </w:rPr>
            </w:pPr>
            <w:r>
              <w:rPr>
                <w:color w:val="000000"/>
              </w:rPr>
              <w:t>1.40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-0.13</w:t>
            </w:r>
          </w:p>
        </w:tc>
        <w:tc>
          <w:tcPr>
            <w:tcW w:w="1508" w:type="dxa"/>
          </w:tcPr>
          <w:p w:rsidR="007C7240" w:rsidRDefault="007C7240" w:rsidP="00F97624">
            <w:pPr>
              <w:jc w:val="center"/>
              <w:rPr>
                <w:color w:val="000000"/>
              </w:rPr>
            </w:pPr>
            <w:r>
              <w:rPr>
                <w:color w:val="000000"/>
              </w:rPr>
              <w:t>0.23</w:t>
            </w:r>
          </w:p>
        </w:tc>
        <w:tc>
          <w:tcPr>
            <w:tcW w:w="1507" w:type="dxa"/>
          </w:tcPr>
          <w:p w:rsidR="007C7240" w:rsidRDefault="007C7240" w:rsidP="00F97624">
            <w:pPr>
              <w:tabs>
                <w:tab w:val="decimal" w:pos="491"/>
              </w:tabs>
              <w:rPr>
                <w:color w:val="000000"/>
              </w:rPr>
            </w:pPr>
            <w:r>
              <w:rPr>
                <w:color w:val="000000"/>
              </w:rPr>
              <w:t>-0.58</w:t>
            </w:r>
          </w:p>
        </w:tc>
        <w:tc>
          <w:tcPr>
            <w:tcW w:w="1508" w:type="dxa"/>
          </w:tcPr>
          <w:p w:rsidR="007C7240" w:rsidRDefault="007C7240" w:rsidP="00F97624">
            <w:pPr>
              <w:jc w:val="center"/>
              <w:rPr>
                <w:color w:val="000000"/>
              </w:rPr>
            </w:pPr>
            <w:r>
              <w:rPr>
                <w:color w:val="000000"/>
              </w:rPr>
              <w:t>1.38</w:t>
            </w:r>
          </w:p>
        </w:tc>
      </w:tr>
      <w:tr w:rsidR="007C7240" w:rsidTr="007C7240">
        <w:tc>
          <w:tcPr>
            <w:tcW w:w="3528" w:type="dxa"/>
          </w:tcPr>
          <w:p w:rsidR="007C7240" w:rsidRDefault="007C7240" w:rsidP="00F97624">
            <w:pPr>
              <w:rPr>
                <w:color w:val="000000"/>
              </w:rPr>
            </w:pPr>
            <w:r>
              <w:rPr>
                <w:color w:val="000000"/>
              </w:rPr>
              <w:t>Start Low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0.17</w:t>
            </w:r>
          </w:p>
        </w:tc>
        <w:tc>
          <w:tcPr>
            <w:tcW w:w="1507" w:type="dxa"/>
          </w:tcPr>
          <w:p w:rsidR="007C7240" w:rsidRDefault="007C7240" w:rsidP="00F97624">
            <w:pPr>
              <w:tabs>
                <w:tab w:val="decimal" w:pos="491"/>
              </w:tabs>
              <w:rPr>
                <w:color w:val="000000"/>
              </w:rPr>
            </w:pPr>
            <w:r>
              <w:rPr>
                <w:color w:val="000000"/>
              </w:rPr>
              <w:t>1.38</w:t>
            </w:r>
          </w:p>
        </w:tc>
        <w:tc>
          <w:tcPr>
            <w:tcW w:w="1508" w:type="dxa"/>
          </w:tcPr>
          <w:p w:rsidR="007C7240" w:rsidRDefault="007C7240" w:rsidP="00F97624">
            <w:pPr>
              <w:jc w:val="center"/>
              <w:rPr>
                <w:color w:val="000000"/>
              </w:rPr>
            </w:pPr>
            <w:r>
              <w:rPr>
                <w:color w:val="000000"/>
              </w:rPr>
              <w:t>1.27</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-0.22</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-1.08</w:t>
            </w:r>
          </w:p>
        </w:tc>
        <w:tc>
          <w:tcPr>
            <w:tcW w:w="1508" w:type="dxa"/>
          </w:tcPr>
          <w:p w:rsidR="007C7240" w:rsidRDefault="007C7240" w:rsidP="00F97624">
            <w:pPr>
              <w:jc w:val="center"/>
              <w:rPr>
                <w:color w:val="000000"/>
              </w:rPr>
            </w:pPr>
            <w:r>
              <w:rPr>
                <w:color w:val="000000"/>
              </w:rPr>
              <w:t>1.19</w:t>
            </w:r>
          </w:p>
        </w:tc>
      </w:tr>
      <w:tr w:rsidR="007C7240" w:rsidTr="007C7240">
        <w:tc>
          <w:tcPr>
            <w:tcW w:w="3528" w:type="dxa"/>
          </w:tcPr>
          <w:p w:rsidR="007C7240" w:rsidRDefault="007C7240" w:rsidP="00F97624">
            <w:pPr>
              <w:rPr>
                <w:color w:val="000000"/>
              </w:rPr>
            </w:pPr>
            <w:r>
              <w:rPr>
                <w:color w:val="000000"/>
              </w:rPr>
              <w:t>Start Low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1.00***</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4.75</w:t>
            </w:r>
          </w:p>
        </w:tc>
        <w:tc>
          <w:tcPr>
            <w:tcW w:w="1508" w:type="dxa"/>
          </w:tcPr>
          <w:p w:rsidR="007C7240" w:rsidRDefault="007C7240" w:rsidP="00F97624">
            <w:pPr>
              <w:jc w:val="center"/>
              <w:rPr>
                <w:color w:val="000000"/>
              </w:rPr>
            </w:pPr>
            <w:r>
              <w:rPr>
                <w:color w:val="000000"/>
              </w:rPr>
              <w:t>2.73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0.22</w:t>
            </w:r>
          </w:p>
        </w:tc>
        <w:tc>
          <w:tcPr>
            <w:tcW w:w="1507" w:type="dxa"/>
          </w:tcPr>
          <w:p w:rsidR="007C7240" w:rsidRDefault="007C7240" w:rsidP="00F97624">
            <w:pPr>
              <w:tabs>
                <w:tab w:val="decimal" w:pos="491"/>
              </w:tabs>
              <w:rPr>
                <w:color w:val="000000"/>
              </w:rPr>
            </w:pPr>
            <w:r>
              <w:rPr>
                <w:color w:val="000000"/>
              </w:rPr>
              <w:t>1.07</w:t>
            </w:r>
          </w:p>
        </w:tc>
        <w:tc>
          <w:tcPr>
            <w:tcW w:w="1508" w:type="dxa"/>
          </w:tcPr>
          <w:p w:rsidR="007C7240" w:rsidRDefault="007C7240" w:rsidP="00F97624">
            <w:pPr>
              <w:jc w:val="center"/>
              <w:rPr>
                <w:color w:val="000000"/>
              </w:rPr>
            </w:pPr>
            <w:r>
              <w:rPr>
                <w:color w:val="000000"/>
              </w:rPr>
              <w:t>1.97</w:t>
            </w:r>
          </w:p>
        </w:tc>
      </w:tr>
      <w:tr w:rsidR="007C7240" w:rsidTr="007C7240">
        <w:tc>
          <w:tcPr>
            <w:tcW w:w="3528" w:type="dxa"/>
          </w:tcPr>
          <w:p w:rsidR="007C7240" w:rsidRDefault="007C7240" w:rsidP="00F97624">
            <w:pPr>
              <w:rPr>
                <w:color w:val="000000"/>
              </w:rPr>
            </w:pPr>
            <w:r>
              <w:rPr>
                <w:color w:val="000000"/>
              </w:rPr>
              <w:t>Start Medium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0.71***</w:t>
            </w:r>
          </w:p>
        </w:tc>
        <w:tc>
          <w:tcPr>
            <w:tcW w:w="1508" w:type="dxa"/>
          </w:tcPr>
          <w:p w:rsidR="007C7240" w:rsidRDefault="007C7240" w:rsidP="00F97624">
            <w:pPr>
              <w:jc w:val="center"/>
              <w:rPr>
                <w:color w:val="000000"/>
              </w:rPr>
            </w:pPr>
            <w:r>
              <w:rPr>
                <w:color w:val="000000"/>
              </w:rPr>
              <w:t>0.16</w:t>
            </w:r>
          </w:p>
        </w:tc>
        <w:tc>
          <w:tcPr>
            <w:tcW w:w="1507" w:type="dxa"/>
          </w:tcPr>
          <w:p w:rsidR="007C7240" w:rsidRDefault="007C7240" w:rsidP="00F97624">
            <w:pPr>
              <w:tabs>
                <w:tab w:val="decimal" w:pos="491"/>
              </w:tabs>
              <w:rPr>
                <w:color w:val="000000"/>
              </w:rPr>
            </w:pPr>
            <w:r>
              <w:rPr>
                <w:color w:val="000000"/>
              </w:rPr>
              <w:t>4.41</w:t>
            </w:r>
          </w:p>
        </w:tc>
        <w:tc>
          <w:tcPr>
            <w:tcW w:w="1508" w:type="dxa"/>
          </w:tcPr>
          <w:p w:rsidR="007C7240" w:rsidRDefault="007C7240" w:rsidP="00F97624">
            <w:pPr>
              <w:jc w:val="center"/>
              <w:rPr>
                <w:color w:val="000000"/>
              </w:rPr>
            </w:pPr>
            <w:r>
              <w:rPr>
                <w:color w:val="000000"/>
              </w:rPr>
              <w:t>2.20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-0.65*</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-3.06</w:t>
            </w:r>
          </w:p>
        </w:tc>
        <w:tc>
          <w:tcPr>
            <w:tcW w:w="1508" w:type="dxa"/>
          </w:tcPr>
          <w:p w:rsidR="007C7240" w:rsidRDefault="007C7240" w:rsidP="00F97624">
            <w:pPr>
              <w:jc w:val="center"/>
              <w:rPr>
                <w:color w:val="000000"/>
              </w:rPr>
            </w:pPr>
            <w:r>
              <w:rPr>
                <w:color w:val="000000"/>
              </w:rPr>
              <w:t>0.79</w:t>
            </w:r>
          </w:p>
        </w:tc>
      </w:tr>
      <w:tr w:rsidR="007C7240" w:rsidTr="007C7240">
        <w:tc>
          <w:tcPr>
            <w:tcW w:w="3528" w:type="dxa"/>
          </w:tcPr>
          <w:p w:rsidR="007C7240" w:rsidRDefault="007C7240" w:rsidP="00F97624">
            <w:pPr>
              <w:rPr>
                <w:color w:val="000000"/>
              </w:rPr>
            </w:pPr>
            <w:r>
              <w:rPr>
                <w:color w:val="000000"/>
              </w:rPr>
              <w:t>Start Medium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pPr>
            <w:r>
              <w:t>0.51***</w:t>
            </w:r>
          </w:p>
        </w:tc>
        <w:tc>
          <w:tcPr>
            <w:tcW w:w="1508" w:type="dxa"/>
          </w:tcPr>
          <w:p w:rsidR="007C7240" w:rsidRDefault="007C7240" w:rsidP="00F97624">
            <w:pPr>
              <w:jc w:val="center"/>
            </w:pPr>
            <w:r>
              <w:t>0.14</w:t>
            </w:r>
          </w:p>
        </w:tc>
        <w:tc>
          <w:tcPr>
            <w:tcW w:w="1507" w:type="dxa"/>
          </w:tcPr>
          <w:p w:rsidR="007C7240" w:rsidRDefault="007C7240" w:rsidP="00F97624">
            <w:pPr>
              <w:tabs>
                <w:tab w:val="decimal" w:pos="491"/>
              </w:tabs>
            </w:pPr>
            <w:r>
              <w:t>3.76</w:t>
            </w:r>
          </w:p>
        </w:tc>
        <w:tc>
          <w:tcPr>
            <w:tcW w:w="1508" w:type="dxa"/>
          </w:tcPr>
          <w:p w:rsidR="007C7240" w:rsidRDefault="007C7240" w:rsidP="00F97624">
            <w:pPr>
              <w:jc w:val="center"/>
            </w:pPr>
            <w:r>
              <w:t>1.67</w:t>
            </w:r>
          </w:p>
        </w:tc>
      </w:tr>
      <w:tr w:rsidR="007C7240" w:rsidRPr="008F6DFC" w:rsidTr="007C7240">
        <w:tc>
          <w:tcPr>
            <w:tcW w:w="3528" w:type="dxa"/>
            <w:tcBorders>
              <w:bottom w:val="single" w:sz="4" w:space="0" w:color="auto"/>
            </w:tcBorders>
          </w:tcPr>
          <w:p w:rsidR="007C7240" w:rsidRDefault="007C7240" w:rsidP="00F97624">
            <w:pPr>
              <w:ind w:left="180"/>
              <w:rPr>
                <w:color w:val="000000"/>
              </w:rPr>
            </w:pPr>
            <w:r>
              <w:rPr>
                <w:color w:val="000000"/>
              </w:rPr>
              <w:t>Underrepresented Minority</w:t>
            </w:r>
          </w:p>
        </w:tc>
        <w:tc>
          <w:tcPr>
            <w:tcW w:w="1507" w:type="dxa"/>
            <w:tcBorders>
              <w:bottom w:val="single" w:sz="4" w:space="0" w:color="auto"/>
            </w:tcBorders>
          </w:tcPr>
          <w:p w:rsidR="007C7240" w:rsidRPr="008F6DFC" w:rsidRDefault="007C7240" w:rsidP="00F97624">
            <w:pPr>
              <w:tabs>
                <w:tab w:val="decimal" w:pos="522"/>
              </w:tabs>
              <w:rPr>
                <w:rFonts w:eastAsia="Times New Roman"/>
                <w:color w:val="000000"/>
              </w:rPr>
            </w:pPr>
            <w:r>
              <w:rPr>
                <w:rFonts w:eastAsia="Times New Roman"/>
                <w:color w:val="000000"/>
              </w:rPr>
              <w:t>-0.66***</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0.18</w:t>
            </w:r>
          </w:p>
        </w:tc>
        <w:tc>
          <w:tcPr>
            <w:tcW w:w="1507" w:type="dxa"/>
            <w:tcBorders>
              <w:bottom w:val="single" w:sz="4" w:space="0" w:color="auto"/>
            </w:tcBorders>
          </w:tcPr>
          <w:p w:rsidR="007C7240" w:rsidRPr="008F6DFC" w:rsidRDefault="007C7240" w:rsidP="00F97624">
            <w:pPr>
              <w:tabs>
                <w:tab w:val="decimal" w:pos="491"/>
              </w:tabs>
              <w:rPr>
                <w:rFonts w:eastAsia="Times New Roman"/>
                <w:color w:val="000000"/>
              </w:rPr>
            </w:pPr>
            <w:r>
              <w:rPr>
                <w:rFonts w:eastAsia="Times New Roman"/>
                <w:color w:val="000000"/>
              </w:rPr>
              <w:t>-3.78</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0.73</w:t>
            </w:r>
          </w:p>
        </w:tc>
      </w:tr>
    </w:tbl>
    <w:p w:rsidR="007C7240" w:rsidRDefault="007C7240" w:rsidP="00F97624">
      <w:pPr>
        <w:spacing w:after="0" w:line="240" w:lineRule="auto"/>
      </w:pPr>
      <w:r>
        <w:t>Note: Comparison group is “Stay High.”</w:t>
      </w:r>
    </w:p>
    <w:p w:rsidR="007C7240" w:rsidRDefault="007C7240"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p>
    <w:p w:rsidR="007C7240" w:rsidRDefault="007C7240" w:rsidP="00F97624">
      <w:pPr>
        <w:spacing w:after="0" w:line="240" w:lineRule="auto"/>
      </w:pPr>
    </w:p>
    <w:p w:rsidR="007C7240" w:rsidRDefault="007C7240" w:rsidP="00F97624">
      <w:pPr>
        <w:spacing w:after="0" w:line="240" w:lineRule="auto"/>
      </w:pPr>
    </w:p>
    <w:p w:rsidR="007C7240" w:rsidRDefault="007C7240" w:rsidP="00F97624">
      <w:pPr>
        <w:spacing w:after="0" w:line="240" w:lineRule="auto"/>
      </w:pPr>
    </w:p>
    <w:p w:rsidR="00207A04" w:rsidRDefault="00207A04" w:rsidP="00F97624">
      <w:pPr>
        <w:spacing w:after="0" w:line="240" w:lineRule="auto"/>
      </w:pPr>
      <w:r>
        <w:br w:type="page"/>
      </w:r>
    </w:p>
    <w:p w:rsidR="00B63437" w:rsidRDefault="00B63437" w:rsidP="00F97624">
      <w:pPr>
        <w:spacing w:after="0" w:line="240" w:lineRule="auto"/>
      </w:pPr>
    </w:p>
    <w:p w:rsidR="00C509A5" w:rsidRDefault="00EF3FA3" w:rsidP="00F97624">
      <w:pPr>
        <w:spacing w:after="0" w:line="240" w:lineRule="auto"/>
      </w:pPr>
      <w:r>
        <w:t>Table 8</w:t>
      </w:r>
    </w:p>
    <w:p w:rsidR="00C509A5" w:rsidRDefault="00C509A5" w:rsidP="00F97624">
      <w:pPr>
        <w:spacing w:after="0" w:line="240" w:lineRule="auto"/>
      </w:pPr>
    </w:p>
    <w:p w:rsidR="003502A5" w:rsidRDefault="003502A5" w:rsidP="00F97624">
      <w:pPr>
        <w:spacing w:after="0" w:line="240" w:lineRule="auto"/>
        <w:rPr>
          <w:i/>
        </w:rPr>
      </w:pPr>
      <w:proofErr w:type="spellStart"/>
      <w:r w:rsidRPr="00C509A5">
        <w:rPr>
          <w:i/>
        </w:rPr>
        <w:t>Descriptives</w:t>
      </w:r>
      <w:proofErr w:type="spellEnd"/>
      <w:r w:rsidRPr="00C509A5">
        <w:rPr>
          <w:i/>
        </w:rPr>
        <w:t xml:space="preserve"> </w:t>
      </w:r>
      <w:r w:rsidR="00185A22">
        <w:rPr>
          <w:i/>
        </w:rPr>
        <w:t>for LTA Trajectory</w:t>
      </w:r>
      <w:r w:rsidRPr="00C509A5">
        <w:rPr>
          <w:i/>
        </w:rPr>
        <w:t xml:space="preserve"> </w:t>
      </w:r>
      <w:r w:rsidR="00185A22">
        <w:rPr>
          <w:i/>
        </w:rPr>
        <w:t xml:space="preserve">by </w:t>
      </w:r>
      <w:r w:rsidRPr="00C509A5">
        <w:rPr>
          <w:i/>
        </w:rPr>
        <w:t>Distal Outcome</w:t>
      </w:r>
    </w:p>
    <w:p w:rsidR="00866A2C" w:rsidRDefault="00866A2C" w:rsidP="00F97624">
      <w:pPr>
        <w:spacing w:after="0" w:line="240" w:lineRule="auto"/>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1540"/>
        <w:gridCol w:w="1442"/>
        <w:gridCol w:w="1695"/>
        <w:gridCol w:w="1680"/>
      </w:tblGrid>
      <w:tr w:rsidR="00866A2C" w:rsidTr="00866A2C">
        <w:tc>
          <w:tcPr>
            <w:tcW w:w="3219" w:type="dxa"/>
            <w:tcBorders>
              <w:top w:val="single" w:sz="4" w:space="0" w:color="auto"/>
              <w:bottom w:val="single" w:sz="4" w:space="0" w:color="auto"/>
            </w:tcBorders>
          </w:tcPr>
          <w:p w:rsidR="00866A2C" w:rsidRDefault="00866A2C" w:rsidP="00F97624">
            <w:pPr>
              <w:rPr>
                <w:i/>
              </w:rPr>
            </w:pPr>
          </w:p>
          <w:p w:rsidR="00866A2C" w:rsidRDefault="00866A2C" w:rsidP="00F97624">
            <w:pPr>
              <w:rPr>
                <w:i/>
              </w:rPr>
            </w:pPr>
          </w:p>
          <w:p w:rsidR="00866A2C" w:rsidRPr="00E66B09" w:rsidRDefault="00866A2C" w:rsidP="00F97624">
            <w:pPr>
              <w:rPr>
                <w:i/>
              </w:rPr>
            </w:pPr>
            <w:r w:rsidRPr="00E66B09">
              <w:rPr>
                <w:i/>
              </w:rPr>
              <w:t>LTA Trajectory</w:t>
            </w:r>
          </w:p>
        </w:tc>
        <w:tc>
          <w:tcPr>
            <w:tcW w:w="1540" w:type="dxa"/>
            <w:tcBorders>
              <w:top w:val="single" w:sz="4" w:space="0" w:color="auto"/>
              <w:bottom w:val="single" w:sz="4" w:space="0" w:color="auto"/>
            </w:tcBorders>
          </w:tcPr>
          <w:p w:rsidR="00866A2C" w:rsidRPr="0085178E" w:rsidRDefault="00866A2C" w:rsidP="00F97624">
            <w:pPr>
              <w:jc w:val="center"/>
              <w:rPr>
                <w:i/>
              </w:rPr>
            </w:pPr>
            <w:r w:rsidRPr="0085178E">
              <w:rPr>
                <w:i/>
              </w:rPr>
              <w:t>Mathematics Achievement</w:t>
            </w:r>
          </w:p>
        </w:tc>
        <w:tc>
          <w:tcPr>
            <w:tcW w:w="1442" w:type="dxa"/>
            <w:tcBorders>
              <w:top w:val="single" w:sz="4" w:space="0" w:color="auto"/>
              <w:bottom w:val="single" w:sz="4" w:space="0" w:color="auto"/>
            </w:tcBorders>
          </w:tcPr>
          <w:p w:rsidR="00866A2C" w:rsidRPr="0085178E" w:rsidRDefault="00866A2C" w:rsidP="00F97624">
            <w:pPr>
              <w:jc w:val="center"/>
              <w:rPr>
                <w:i/>
              </w:rPr>
            </w:pPr>
            <w:r>
              <w:rPr>
                <w:i/>
              </w:rPr>
              <w:t>Science Achievement</w:t>
            </w:r>
          </w:p>
        </w:tc>
        <w:tc>
          <w:tcPr>
            <w:tcW w:w="1695" w:type="dxa"/>
            <w:tcBorders>
              <w:top w:val="single" w:sz="4" w:space="0" w:color="auto"/>
              <w:bottom w:val="single" w:sz="4" w:space="0" w:color="auto"/>
            </w:tcBorders>
          </w:tcPr>
          <w:p w:rsidR="00866A2C" w:rsidRPr="0085178E" w:rsidRDefault="00866A2C" w:rsidP="00F97624">
            <w:pPr>
              <w:jc w:val="center"/>
              <w:rPr>
                <w:i/>
              </w:rPr>
            </w:pPr>
            <w:r>
              <w:rPr>
                <w:i/>
              </w:rPr>
              <w:t>Interest and Support of Science</w:t>
            </w:r>
          </w:p>
        </w:tc>
        <w:tc>
          <w:tcPr>
            <w:tcW w:w="1680" w:type="dxa"/>
            <w:tcBorders>
              <w:top w:val="single" w:sz="4" w:space="0" w:color="auto"/>
              <w:bottom w:val="single" w:sz="4" w:space="0" w:color="auto"/>
            </w:tcBorders>
          </w:tcPr>
          <w:p w:rsidR="00866A2C" w:rsidRPr="0085178E" w:rsidRDefault="00866A2C" w:rsidP="00F97624">
            <w:pPr>
              <w:jc w:val="center"/>
              <w:rPr>
                <w:i/>
              </w:rPr>
            </w:pPr>
            <w:r w:rsidRPr="0085178E">
              <w:rPr>
                <w:i/>
              </w:rPr>
              <w:t xml:space="preserve">STEM Career </w:t>
            </w:r>
            <w:proofErr w:type="spellStart"/>
            <w:r w:rsidRPr="0085178E">
              <w:rPr>
                <w:i/>
              </w:rPr>
              <w:t>Attainment</w:t>
            </w:r>
            <w:r w:rsidRPr="0085178E">
              <w:rPr>
                <w:i/>
                <w:vertAlign w:val="superscript"/>
              </w:rPr>
              <w:t>a</w:t>
            </w:r>
            <w:proofErr w:type="spellEnd"/>
          </w:p>
        </w:tc>
      </w:tr>
      <w:tr w:rsidR="00866A2C" w:rsidTr="00866A2C">
        <w:tc>
          <w:tcPr>
            <w:tcW w:w="3219" w:type="dxa"/>
            <w:tcBorders>
              <w:top w:val="single" w:sz="4" w:space="0" w:color="auto"/>
            </w:tcBorders>
          </w:tcPr>
          <w:p w:rsidR="00866A2C" w:rsidRDefault="00866A2C" w:rsidP="00F97624">
            <w:pPr>
              <w:rPr>
                <w:color w:val="000000"/>
              </w:rPr>
            </w:pPr>
            <w:r>
              <w:rPr>
                <w:color w:val="000000"/>
              </w:rPr>
              <w:t>Stay High</w:t>
            </w:r>
          </w:p>
        </w:tc>
        <w:tc>
          <w:tcPr>
            <w:tcW w:w="1540" w:type="dxa"/>
            <w:tcBorders>
              <w:top w:val="single" w:sz="4" w:space="0" w:color="auto"/>
            </w:tcBorders>
            <w:vAlign w:val="bottom"/>
          </w:tcPr>
          <w:p w:rsidR="00866A2C" w:rsidRDefault="00866A2C" w:rsidP="00F97624">
            <w:pPr>
              <w:jc w:val="center"/>
              <w:rPr>
                <w:color w:val="000000"/>
              </w:rPr>
            </w:pPr>
            <w:r>
              <w:rPr>
                <w:color w:val="000000"/>
              </w:rPr>
              <w:t>74.80</w:t>
            </w:r>
          </w:p>
          <w:p w:rsidR="00866A2C" w:rsidRDefault="00866A2C" w:rsidP="00F97624">
            <w:pPr>
              <w:jc w:val="center"/>
              <w:rPr>
                <w:color w:val="000000"/>
              </w:rPr>
            </w:pPr>
            <w:r>
              <w:rPr>
                <w:color w:val="000000"/>
              </w:rPr>
              <w:t>(14.53)</w:t>
            </w:r>
          </w:p>
        </w:tc>
        <w:tc>
          <w:tcPr>
            <w:tcW w:w="1442" w:type="dxa"/>
            <w:tcBorders>
              <w:top w:val="single" w:sz="4" w:space="0" w:color="auto"/>
            </w:tcBorders>
          </w:tcPr>
          <w:p w:rsidR="00866A2C" w:rsidRDefault="00866A2C" w:rsidP="00F97624">
            <w:pPr>
              <w:jc w:val="center"/>
              <w:rPr>
                <w:color w:val="000000"/>
              </w:rPr>
            </w:pPr>
            <w:r>
              <w:rPr>
                <w:color w:val="000000"/>
              </w:rPr>
              <w:t>70.89</w:t>
            </w:r>
          </w:p>
          <w:p w:rsidR="00866A2C" w:rsidRDefault="00866A2C" w:rsidP="00F97624">
            <w:pPr>
              <w:jc w:val="center"/>
              <w:rPr>
                <w:color w:val="000000"/>
              </w:rPr>
            </w:pPr>
            <w:r>
              <w:rPr>
                <w:color w:val="000000"/>
              </w:rPr>
              <w:t>(12.78)</w:t>
            </w:r>
          </w:p>
        </w:tc>
        <w:tc>
          <w:tcPr>
            <w:tcW w:w="1695" w:type="dxa"/>
            <w:tcBorders>
              <w:top w:val="single" w:sz="4" w:space="0" w:color="auto"/>
            </w:tcBorders>
          </w:tcPr>
          <w:p w:rsidR="00866A2C" w:rsidRDefault="00F97624" w:rsidP="00F97624">
            <w:pPr>
              <w:jc w:val="center"/>
              <w:rPr>
                <w:color w:val="000000"/>
              </w:rPr>
            </w:pPr>
            <w:r>
              <w:rPr>
                <w:color w:val="000000"/>
              </w:rPr>
              <w:t>0.52</w:t>
            </w:r>
          </w:p>
          <w:p w:rsidR="00F97624" w:rsidRDefault="00F97624" w:rsidP="00F97624">
            <w:pPr>
              <w:jc w:val="center"/>
              <w:rPr>
                <w:color w:val="000000"/>
              </w:rPr>
            </w:pPr>
            <w:r>
              <w:rPr>
                <w:color w:val="000000"/>
              </w:rPr>
              <w:t>(0.50)</w:t>
            </w:r>
          </w:p>
        </w:tc>
        <w:tc>
          <w:tcPr>
            <w:tcW w:w="1680" w:type="dxa"/>
            <w:tcBorders>
              <w:top w:val="single" w:sz="4" w:space="0" w:color="auto"/>
            </w:tcBorders>
          </w:tcPr>
          <w:p w:rsidR="00866A2C" w:rsidRDefault="00866A2C" w:rsidP="00F97624">
            <w:pPr>
              <w:jc w:val="center"/>
              <w:rPr>
                <w:color w:val="000000"/>
              </w:rPr>
            </w:pPr>
            <w:r>
              <w:rPr>
                <w:color w:val="000000"/>
              </w:rPr>
              <w:t>16</w:t>
            </w:r>
          </w:p>
        </w:tc>
      </w:tr>
      <w:tr w:rsidR="00866A2C" w:rsidTr="00866A2C">
        <w:tc>
          <w:tcPr>
            <w:tcW w:w="3219" w:type="dxa"/>
          </w:tcPr>
          <w:p w:rsidR="00866A2C" w:rsidRDefault="00866A2C" w:rsidP="00F97624">
            <w:pPr>
              <w:rPr>
                <w:color w:val="000000"/>
              </w:rPr>
            </w:pPr>
            <w:r>
              <w:rPr>
                <w:color w:val="000000"/>
              </w:rPr>
              <w:t>Stay Medium</w:t>
            </w:r>
          </w:p>
        </w:tc>
        <w:tc>
          <w:tcPr>
            <w:tcW w:w="1540" w:type="dxa"/>
            <w:vAlign w:val="bottom"/>
          </w:tcPr>
          <w:p w:rsidR="00866A2C" w:rsidRDefault="00866A2C" w:rsidP="00F97624">
            <w:pPr>
              <w:jc w:val="center"/>
              <w:rPr>
                <w:color w:val="000000"/>
              </w:rPr>
            </w:pPr>
            <w:r>
              <w:rPr>
                <w:color w:val="000000"/>
              </w:rPr>
              <w:t>69.13</w:t>
            </w:r>
          </w:p>
          <w:p w:rsidR="00866A2C" w:rsidRDefault="00866A2C" w:rsidP="00F97624">
            <w:pPr>
              <w:jc w:val="center"/>
              <w:rPr>
                <w:color w:val="000000"/>
              </w:rPr>
            </w:pPr>
            <w:r>
              <w:rPr>
                <w:color w:val="000000"/>
              </w:rPr>
              <w:t>(11.58)</w:t>
            </w:r>
          </w:p>
        </w:tc>
        <w:tc>
          <w:tcPr>
            <w:tcW w:w="1442" w:type="dxa"/>
          </w:tcPr>
          <w:p w:rsidR="00866A2C" w:rsidRDefault="00866A2C" w:rsidP="00F97624">
            <w:pPr>
              <w:jc w:val="center"/>
              <w:rPr>
                <w:color w:val="000000"/>
              </w:rPr>
            </w:pPr>
            <w:r>
              <w:rPr>
                <w:color w:val="000000"/>
              </w:rPr>
              <w:t>64.80</w:t>
            </w:r>
          </w:p>
          <w:p w:rsidR="00866A2C" w:rsidRDefault="00866A2C" w:rsidP="00F97624">
            <w:pPr>
              <w:jc w:val="center"/>
              <w:rPr>
                <w:color w:val="000000"/>
              </w:rPr>
            </w:pPr>
            <w:r>
              <w:rPr>
                <w:color w:val="000000"/>
              </w:rPr>
              <w:t>(10.15)</w:t>
            </w:r>
          </w:p>
        </w:tc>
        <w:tc>
          <w:tcPr>
            <w:tcW w:w="1695" w:type="dxa"/>
          </w:tcPr>
          <w:p w:rsidR="00866A2C" w:rsidRDefault="00F97624" w:rsidP="00F97624">
            <w:pPr>
              <w:jc w:val="center"/>
              <w:rPr>
                <w:color w:val="000000"/>
              </w:rPr>
            </w:pPr>
            <w:r>
              <w:rPr>
                <w:color w:val="000000"/>
              </w:rPr>
              <w:t>0.41</w:t>
            </w:r>
          </w:p>
          <w:p w:rsidR="00F97624" w:rsidRDefault="00F97624" w:rsidP="00F97624">
            <w:pPr>
              <w:jc w:val="center"/>
              <w:rPr>
                <w:color w:val="000000"/>
              </w:rPr>
            </w:pPr>
            <w:r>
              <w:rPr>
                <w:color w:val="000000"/>
              </w:rPr>
              <w:t>(0.49)</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Stay Low</w:t>
            </w:r>
          </w:p>
        </w:tc>
        <w:tc>
          <w:tcPr>
            <w:tcW w:w="1540" w:type="dxa"/>
            <w:vAlign w:val="bottom"/>
          </w:tcPr>
          <w:p w:rsidR="00866A2C" w:rsidRDefault="00866A2C" w:rsidP="00F97624">
            <w:pPr>
              <w:jc w:val="center"/>
              <w:rPr>
                <w:color w:val="000000"/>
              </w:rPr>
            </w:pPr>
            <w:r>
              <w:rPr>
                <w:color w:val="000000"/>
              </w:rPr>
              <w:t>61.85</w:t>
            </w:r>
          </w:p>
          <w:p w:rsidR="00866A2C" w:rsidRDefault="00866A2C" w:rsidP="00F97624">
            <w:pPr>
              <w:jc w:val="center"/>
              <w:rPr>
                <w:color w:val="000000"/>
              </w:rPr>
            </w:pPr>
            <w:r>
              <w:rPr>
                <w:color w:val="000000"/>
              </w:rPr>
              <w:t>(15.75)</w:t>
            </w:r>
          </w:p>
        </w:tc>
        <w:tc>
          <w:tcPr>
            <w:tcW w:w="1442" w:type="dxa"/>
          </w:tcPr>
          <w:p w:rsidR="00866A2C" w:rsidRDefault="00866A2C" w:rsidP="00F97624">
            <w:pPr>
              <w:jc w:val="center"/>
              <w:rPr>
                <w:color w:val="000000"/>
              </w:rPr>
            </w:pPr>
            <w:r>
              <w:rPr>
                <w:color w:val="000000"/>
              </w:rPr>
              <w:t>61.60</w:t>
            </w:r>
          </w:p>
          <w:p w:rsidR="00866A2C" w:rsidRDefault="00866A2C" w:rsidP="00F97624">
            <w:pPr>
              <w:jc w:val="center"/>
              <w:rPr>
                <w:color w:val="000000"/>
              </w:rPr>
            </w:pPr>
            <w:r>
              <w:rPr>
                <w:color w:val="000000"/>
              </w:rPr>
              <w:t>(12.91)</w:t>
            </w:r>
          </w:p>
        </w:tc>
        <w:tc>
          <w:tcPr>
            <w:tcW w:w="1695" w:type="dxa"/>
          </w:tcPr>
          <w:p w:rsidR="00866A2C" w:rsidRDefault="00F97624" w:rsidP="00F97624">
            <w:pPr>
              <w:jc w:val="center"/>
              <w:rPr>
                <w:color w:val="000000"/>
              </w:rPr>
            </w:pPr>
            <w:r>
              <w:rPr>
                <w:color w:val="000000"/>
              </w:rPr>
              <w:t>0.40</w:t>
            </w:r>
          </w:p>
          <w:p w:rsidR="00F97624" w:rsidRDefault="00F97624" w:rsidP="00F97624">
            <w:pPr>
              <w:jc w:val="center"/>
              <w:rPr>
                <w:color w:val="000000"/>
              </w:rPr>
            </w:pPr>
            <w:r>
              <w:rPr>
                <w:color w:val="000000"/>
              </w:rPr>
              <w:t>(0.49)</w:t>
            </w:r>
          </w:p>
        </w:tc>
        <w:tc>
          <w:tcPr>
            <w:tcW w:w="1680" w:type="dxa"/>
          </w:tcPr>
          <w:p w:rsidR="00866A2C" w:rsidRDefault="00866A2C" w:rsidP="00F97624">
            <w:pPr>
              <w:jc w:val="center"/>
              <w:rPr>
                <w:color w:val="000000"/>
              </w:rPr>
            </w:pPr>
            <w:r>
              <w:rPr>
                <w:color w:val="000000"/>
              </w:rPr>
              <w:t>2</w:t>
            </w:r>
          </w:p>
        </w:tc>
      </w:tr>
      <w:tr w:rsidR="00866A2C" w:rsidTr="00866A2C">
        <w:tc>
          <w:tcPr>
            <w:tcW w:w="3219" w:type="dxa"/>
          </w:tcPr>
          <w:p w:rsidR="00866A2C" w:rsidRDefault="00866A2C" w:rsidP="00F97624">
            <w:pPr>
              <w:rPr>
                <w:color w:val="000000"/>
              </w:rPr>
            </w:pPr>
            <w:r>
              <w:rPr>
                <w:color w:val="000000"/>
              </w:rPr>
              <w:t>Start High and End Low</w:t>
            </w:r>
          </w:p>
        </w:tc>
        <w:tc>
          <w:tcPr>
            <w:tcW w:w="1540" w:type="dxa"/>
            <w:vAlign w:val="bottom"/>
          </w:tcPr>
          <w:p w:rsidR="00866A2C" w:rsidRDefault="00866A2C" w:rsidP="00F97624">
            <w:pPr>
              <w:jc w:val="center"/>
              <w:rPr>
                <w:color w:val="000000"/>
              </w:rPr>
            </w:pPr>
            <w:r>
              <w:rPr>
                <w:color w:val="000000"/>
              </w:rPr>
              <w:t>69.21</w:t>
            </w:r>
          </w:p>
          <w:p w:rsidR="00866A2C" w:rsidRDefault="00866A2C" w:rsidP="00F97624">
            <w:pPr>
              <w:jc w:val="center"/>
              <w:rPr>
                <w:color w:val="000000"/>
              </w:rPr>
            </w:pPr>
            <w:r>
              <w:rPr>
                <w:color w:val="000000"/>
              </w:rPr>
              <w:t>(14.77)</w:t>
            </w:r>
          </w:p>
        </w:tc>
        <w:tc>
          <w:tcPr>
            <w:tcW w:w="1442" w:type="dxa"/>
          </w:tcPr>
          <w:p w:rsidR="00866A2C" w:rsidRDefault="00866A2C" w:rsidP="00F97624">
            <w:pPr>
              <w:jc w:val="center"/>
              <w:rPr>
                <w:color w:val="000000"/>
              </w:rPr>
            </w:pPr>
            <w:r>
              <w:rPr>
                <w:color w:val="000000"/>
              </w:rPr>
              <w:t>65.67</w:t>
            </w:r>
          </w:p>
          <w:p w:rsidR="00866A2C" w:rsidRDefault="00866A2C" w:rsidP="00F97624">
            <w:pPr>
              <w:jc w:val="center"/>
              <w:rPr>
                <w:color w:val="000000"/>
              </w:rPr>
            </w:pPr>
            <w:r>
              <w:rPr>
                <w:color w:val="000000"/>
              </w:rPr>
              <w:t>(12.76)</w:t>
            </w:r>
          </w:p>
        </w:tc>
        <w:tc>
          <w:tcPr>
            <w:tcW w:w="1695" w:type="dxa"/>
          </w:tcPr>
          <w:p w:rsidR="00866A2C" w:rsidRDefault="00F97624" w:rsidP="00F97624">
            <w:pPr>
              <w:jc w:val="center"/>
              <w:rPr>
                <w:color w:val="000000"/>
              </w:rPr>
            </w:pPr>
            <w:r>
              <w:rPr>
                <w:color w:val="000000"/>
              </w:rPr>
              <w:t>0.28</w:t>
            </w:r>
          </w:p>
          <w:p w:rsidR="00F97624" w:rsidRDefault="00F97624" w:rsidP="00F97624">
            <w:pPr>
              <w:jc w:val="center"/>
              <w:rPr>
                <w:color w:val="000000"/>
              </w:rPr>
            </w:pPr>
            <w:r>
              <w:rPr>
                <w:color w:val="000000"/>
              </w:rPr>
              <w:t>(0.45)</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Start High and End Medium</w:t>
            </w:r>
          </w:p>
        </w:tc>
        <w:tc>
          <w:tcPr>
            <w:tcW w:w="1540" w:type="dxa"/>
            <w:vAlign w:val="bottom"/>
          </w:tcPr>
          <w:p w:rsidR="00866A2C" w:rsidRDefault="00866A2C" w:rsidP="00F97624">
            <w:pPr>
              <w:jc w:val="center"/>
              <w:rPr>
                <w:color w:val="000000"/>
              </w:rPr>
            </w:pPr>
            <w:r>
              <w:rPr>
                <w:color w:val="000000"/>
              </w:rPr>
              <w:t>68.76</w:t>
            </w:r>
          </w:p>
          <w:p w:rsidR="00866A2C" w:rsidRDefault="00866A2C" w:rsidP="00F97624">
            <w:pPr>
              <w:jc w:val="center"/>
              <w:rPr>
                <w:color w:val="000000"/>
              </w:rPr>
            </w:pPr>
            <w:r>
              <w:rPr>
                <w:color w:val="000000"/>
              </w:rPr>
              <w:t>(13.79)</w:t>
            </w:r>
          </w:p>
        </w:tc>
        <w:tc>
          <w:tcPr>
            <w:tcW w:w="1442" w:type="dxa"/>
          </w:tcPr>
          <w:p w:rsidR="00866A2C" w:rsidRDefault="00866A2C" w:rsidP="00F97624">
            <w:pPr>
              <w:jc w:val="center"/>
              <w:rPr>
                <w:color w:val="000000"/>
              </w:rPr>
            </w:pPr>
            <w:r>
              <w:rPr>
                <w:color w:val="000000"/>
              </w:rPr>
              <w:t>62.70</w:t>
            </w:r>
          </w:p>
          <w:p w:rsidR="00866A2C" w:rsidRDefault="00866A2C" w:rsidP="00F97624">
            <w:pPr>
              <w:jc w:val="center"/>
              <w:rPr>
                <w:color w:val="000000"/>
              </w:rPr>
            </w:pPr>
            <w:r>
              <w:rPr>
                <w:color w:val="000000"/>
              </w:rPr>
              <w:t>(12.63)</w:t>
            </w:r>
          </w:p>
        </w:tc>
        <w:tc>
          <w:tcPr>
            <w:tcW w:w="1695" w:type="dxa"/>
          </w:tcPr>
          <w:p w:rsidR="00866A2C" w:rsidRDefault="00F97624" w:rsidP="00F97624">
            <w:pPr>
              <w:jc w:val="center"/>
              <w:rPr>
                <w:color w:val="000000"/>
              </w:rPr>
            </w:pPr>
            <w:r>
              <w:rPr>
                <w:color w:val="000000"/>
              </w:rPr>
              <w:t>0.27</w:t>
            </w:r>
          </w:p>
          <w:p w:rsidR="00F97624" w:rsidRDefault="00F97624" w:rsidP="00F97624">
            <w:pPr>
              <w:jc w:val="center"/>
              <w:rPr>
                <w:color w:val="000000"/>
              </w:rPr>
            </w:pPr>
            <w:r>
              <w:rPr>
                <w:color w:val="000000"/>
              </w:rPr>
              <w:t>(0.45)</w:t>
            </w:r>
          </w:p>
        </w:tc>
        <w:tc>
          <w:tcPr>
            <w:tcW w:w="1680" w:type="dxa"/>
          </w:tcPr>
          <w:p w:rsidR="00866A2C" w:rsidRDefault="00866A2C" w:rsidP="00F97624">
            <w:pPr>
              <w:jc w:val="center"/>
              <w:rPr>
                <w:color w:val="000000"/>
              </w:rPr>
            </w:pPr>
            <w:r>
              <w:rPr>
                <w:color w:val="000000"/>
              </w:rPr>
              <w:t>7</w:t>
            </w:r>
          </w:p>
        </w:tc>
      </w:tr>
      <w:tr w:rsidR="00866A2C" w:rsidTr="00866A2C">
        <w:tc>
          <w:tcPr>
            <w:tcW w:w="3219" w:type="dxa"/>
          </w:tcPr>
          <w:p w:rsidR="00866A2C" w:rsidRDefault="00866A2C" w:rsidP="00F97624">
            <w:pPr>
              <w:rPr>
                <w:color w:val="000000"/>
              </w:rPr>
            </w:pPr>
            <w:r>
              <w:rPr>
                <w:color w:val="000000"/>
              </w:rPr>
              <w:t>Start Low and End High</w:t>
            </w:r>
          </w:p>
        </w:tc>
        <w:tc>
          <w:tcPr>
            <w:tcW w:w="1540" w:type="dxa"/>
            <w:vAlign w:val="bottom"/>
          </w:tcPr>
          <w:p w:rsidR="00866A2C" w:rsidRDefault="00866A2C" w:rsidP="00F97624">
            <w:pPr>
              <w:jc w:val="center"/>
              <w:rPr>
                <w:color w:val="000000"/>
              </w:rPr>
            </w:pPr>
            <w:r>
              <w:rPr>
                <w:color w:val="000000"/>
              </w:rPr>
              <w:t>69.80</w:t>
            </w:r>
          </w:p>
          <w:p w:rsidR="00866A2C" w:rsidRDefault="00866A2C" w:rsidP="00F97624">
            <w:pPr>
              <w:jc w:val="center"/>
              <w:rPr>
                <w:color w:val="000000"/>
              </w:rPr>
            </w:pPr>
            <w:r>
              <w:rPr>
                <w:color w:val="000000"/>
              </w:rPr>
              <w:t>(14.06)</w:t>
            </w:r>
          </w:p>
        </w:tc>
        <w:tc>
          <w:tcPr>
            <w:tcW w:w="1442" w:type="dxa"/>
          </w:tcPr>
          <w:p w:rsidR="00866A2C" w:rsidRDefault="00866A2C" w:rsidP="00F97624">
            <w:pPr>
              <w:jc w:val="center"/>
              <w:rPr>
                <w:color w:val="000000"/>
              </w:rPr>
            </w:pPr>
            <w:r>
              <w:rPr>
                <w:color w:val="000000"/>
              </w:rPr>
              <w:t>68.46</w:t>
            </w:r>
          </w:p>
          <w:p w:rsidR="00866A2C" w:rsidRDefault="00866A2C" w:rsidP="00F97624">
            <w:pPr>
              <w:jc w:val="center"/>
              <w:rPr>
                <w:color w:val="000000"/>
              </w:rPr>
            </w:pPr>
            <w:r>
              <w:rPr>
                <w:color w:val="000000"/>
              </w:rPr>
              <w:t>(12.44)</w:t>
            </w:r>
          </w:p>
        </w:tc>
        <w:tc>
          <w:tcPr>
            <w:tcW w:w="1695" w:type="dxa"/>
          </w:tcPr>
          <w:p w:rsidR="00866A2C" w:rsidRDefault="00F97624" w:rsidP="00F97624">
            <w:pPr>
              <w:jc w:val="center"/>
              <w:rPr>
                <w:color w:val="000000"/>
              </w:rPr>
            </w:pPr>
            <w:r>
              <w:rPr>
                <w:color w:val="000000"/>
              </w:rPr>
              <w:t>0.43</w:t>
            </w:r>
          </w:p>
          <w:p w:rsidR="00F97624" w:rsidRDefault="00F97624" w:rsidP="00F97624">
            <w:pPr>
              <w:jc w:val="center"/>
              <w:rPr>
                <w:color w:val="000000"/>
              </w:rPr>
            </w:pPr>
            <w:r>
              <w:rPr>
                <w:color w:val="000000"/>
              </w:rPr>
              <w:t>(0.50)</w:t>
            </w:r>
          </w:p>
        </w:tc>
        <w:tc>
          <w:tcPr>
            <w:tcW w:w="1680" w:type="dxa"/>
          </w:tcPr>
          <w:p w:rsidR="00866A2C" w:rsidRDefault="00866A2C" w:rsidP="00F97624">
            <w:pPr>
              <w:jc w:val="center"/>
              <w:rPr>
                <w:color w:val="000000"/>
              </w:rPr>
            </w:pPr>
            <w:r>
              <w:rPr>
                <w:color w:val="000000"/>
              </w:rPr>
              <w:t>17</w:t>
            </w:r>
          </w:p>
        </w:tc>
      </w:tr>
      <w:tr w:rsidR="00866A2C" w:rsidTr="00866A2C">
        <w:tc>
          <w:tcPr>
            <w:tcW w:w="3219" w:type="dxa"/>
          </w:tcPr>
          <w:p w:rsidR="00866A2C" w:rsidRDefault="00866A2C" w:rsidP="00F97624">
            <w:pPr>
              <w:rPr>
                <w:color w:val="000000"/>
              </w:rPr>
            </w:pPr>
            <w:r>
              <w:rPr>
                <w:color w:val="000000"/>
              </w:rPr>
              <w:t>Start Low and End Medium</w:t>
            </w:r>
          </w:p>
        </w:tc>
        <w:tc>
          <w:tcPr>
            <w:tcW w:w="1540" w:type="dxa"/>
            <w:vAlign w:val="bottom"/>
          </w:tcPr>
          <w:p w:rsidR="00866A2C" w:rsidRDefault="00866A2C" w:rsidP="00F97624">
            <w:pPr>
              <w:jc w:val="center"/>
              <w:rPr>
                <w:color w:val="000000"/>
              </w:rPr>
            </w:pPr>
            <w:r>
              <w:rPr>
                <w:color w:val="000000"/>
              </w:rPr>
              <w:t>63.29</w:t>
            </w:r>
          </w:p>
          <w:p w:rsidR="00866A2C" w:rsidRDefault="00866A2C" w:rsidP="00F97624">
            <w:pPr>
              <w:jc w:val="center"/>
              <w:rPr>
                <w:color w:val="000000"/>
              </w:rPr>
            </w:pPr>
            <w:r>
              <w:rPr>
                <w:color w:val="000000"/>
              </w:rPr>
              <w:t>(12.37)</w:t>
            </w:r>
          </w:p>
        </w:tc>
        <w:tc>
          <w:tcPr>
            <w:tcW w:w="1442" w:type="dxa"/>
          </w:tcPr>
          <w:p w:rsidR="00866A2C" w:rsidRDefault="00866A2C" w:rsidP="00F97624">
            <w:pPr>
              <w:jc w:val="center"/>
              <w:rPr>
                <w:color w:val="000000"/>
              </w:rPr>
            </w:pPr>
            <w:r>
              <w:rPr>
                <w:color w:val="000000"/>
              </w:rPr>
              <w:t>61.19</w:t>
            </w:r>
          </w:p>
          <w:p w:rsidR="00866A2C" w:rsidRDefault="00866A2C" w:rsidP="00F97624">
            <w:pPr>
              <w:jc w:val="center"/>
              <w:rPr>
                <w:color w:val="000000"/>
              </w:rPr>
            </w:pPr>
            <w:r>
              <w:rPr>
                <w:color w:val="000000"/>
              </w:rPr>
              <w:t>(11.51)</w:t>
            </w:r>
          </w:p>
        </w:tc>
        <w:tc>
          <w:tcPr>
            <w:tcW w:w="1695" w:type="dxa"/>
          </w:tcPr>
          <w:p w:rsidR="00866A2C" w:rsidRDefault="00F97624" w:rsidP="00F97624">
            <w:pPr>
              <w:jc w:val="center"/>
              <w:rPr>
                <w:color w:val="000000"/>
              </w:rPr>
            </w:pPr>
            <w:r>
              <w:rPr>
                <w:color w:val="000000"/>
              </w:rPr>
              <w:t>0.27</w:t>
            </w:r>
          </w:p>
          <w:p w:rsidR="00F97624" w:rsidRDefault="00F97624" w:rsidP="00F97624">
            <w:pPr>
              <w:jc w:val="center"/>
              <w:rPr>
                <w:color w:val="000000"/>
              </w:rPr>
            </w:pPr>
            <w:r>
              <w:rPr>
                <w:color w:val="000000"/>
              </w:rPr>
              <w:t>(0.45)</w:t>
            </w:r>
          </w:p>
        </w:tc>
        <w:tc>
          <w:tcPr>
            <w:tcW w:w="1680" w:type="dxa"/>
          </w:tcPr>
          <w:p w:rsidR="00866A2C" w:rsidRDefault="00866A2C" w:rsidP="00F97624">
            <w:pPr>
              <w:jc w:val="center"/>
              <w:rPr>
                <w:color w:val="000000"/>
              </w:rPr>
            </w:pPr>
            <w:r>
              <w:rPr>
                <w:color w:val="000000"/>
              </w:rPr>
              <w:t>3</w:t>
            </w:r>
          </w:p>
        </w:tc>
      </w:tr>
      <w:tr w:rsidR="00866A2C" w:rsidTr="00866A2C">
        <w:tc>
          <w:tcPr>
            <w:tcW w:w="3219" w:type="dxa"/>
          </w:tcPr>
          <w:p w:rsidR="00866A2C" w:rsidRDefault="00866A2C" w:rsidP="00F97624">
            <w:pPr>
              <w:rPr>
                <w:color w:val="000000"/>
              </w:rPr>
            </w:pPr>
            <w:r>
              <w:rPr>
                <w:color w:val="000000"/>
              </w:rPr>
              <w:t>Start Medium and End High</w:t>
            </w:r>
          </w:p>
        </w:tc>
        <w:tc>
          <w:tcPr>
            <w:tcW w:w="1540" w:type="dxa"/>
            <w:vAlign w:val="bottom"/>
          </w:tcPr>
          <w:p w:rsidR="00866A2C" w:rsidRDefault="00866A2C" w:rsidP="00F97624">
            <w:pPr>
              <w:jc w:val="center"/>
              <w:rPr>
                <w:color w:val="000000"/>
              </w:rPr>
            </w:pPr>
            <w:r>
              <w:rPr>
                <w:color w:val="000000"/>
              </w:rPr>
              <w:t>76.06</w:t>
            </w:r>
          </w:p>
          <w:p w:rsidR="00866A2C" w:rsidRDefault="00866A2C" w:rsidP="00F97624">
            <w:pPr>
              <w:jc w:val="center"/>
              <w:rPr>
                <w:color w:val="000000"/>
              </w:rPr>
            </w:pPr>
            <w:r>
              <w:rPr>
                <w:color w:val="000000"/>
              </w:rPr>
              <w:t>(12.90)</w:t>
            </w:r>
          </w:p>
        </w:tc>
        <w:tc>
          <w:tcPr>
            <w:tcW w:w="1442" w:type="dxa"/>
          </w:tcPr>
          <w:p w:rsidR="00866A2C" w:rsidRDefault="00866A2C" w:rsidP="00F97624">
            <w:pPr>
              <w:jc w:val="center"/>
              <w:rPr>
                <w:color w:val="000000"/>
              </w:rPr>
            </w:pPr>
            <w:r>
              <w:rPr>
                <w:color w:val="000000"/>
              </w:rPr>
              <w:t>69.15</w:t>
            </w:r>
          </w:p>
          <w:p w:rsidR="00866A2C" w:rsidRDefault="00866A2C" w:rsidP="00F97624">
            <w:pPr>
              <w:jc w:val="center"/>
              <w:rPr>
                <w:color w:val="000000"/>
              </w:rPr>
            </w:pPr>
            <w:r>
              <w:rPr>
                <w:color w:val="000000"/>
              </w:rPr>
              <w:t>(12.39)</w:t>
            </w:r>
          </w:p>
        </w:tc>
        <w:tc>
          <w:tcPr>
            <w:tcW w:w="1695" w:type="dxa"/>
          </w:tcPr>
          <w:p w:rsidR="00866A2C" w:rsidRDefault="00F97624" w:rsidP="00F97624">
            <w:pPr>
              <w:jc w:val="center"/>
              <w:rPr>
                <w:color w:val="000000"/>
              </w:rPr>
            </w:pPr>
            <w:r>
              <w:rPr>
                <w:color w:val="000000"/>
              </w:rPr>
              <w:t>0.40</w:t>
            </w:r>
          </w:p>
          <w:p w:rsidR="00F97624" w:rsidRDefault="00F97624" w:rsidP="00F97624">
            <w:pPr>
              <w:jc w:val="center"/>
              <w:rPr>
                <w:color w:val="000000"/>
              </w:rPr>
            </w:pPr>
            <w:r>
              <w:rPr>
                <w:color w:val="000000"/>
              </w:rPr>
              <w:t>(0.49)</w:t>
            </w:r>
          </w:p>
        </w:tc>
        <w:tc>
          <w:tcPr>
            <w:tcW w:w="1680" w:type="dxa"/>
          </w:tcPr>
          <w:p w:rsidR="00866A2C" w:rsidRDefault="00866A2C" w:rsidP="00F97624">
            <w:pPr>
              <w:jc w:val="center"/>
              <w:rPr>
                <w:color w:val="000000"/>
              </w:rPr>
            </w:pPr>
            <w:r>
              <w:rPr>
                <w:color w:val="000000"/>
              </w:rPr>
              <w:t>14</w:t>
            </w:r>
          </w:p>
        </w:tc>
      </w:tr>
      <w:tr w:rsidR="00866A2C" w:rsidTr="00866A2C">
        <w:tc>
          <w:tcPr>
            <w:tcW w:w="3219" w:type="dxa"/>
            <w:tcBorders>
              <w:bottom w:val="single" w:sz="4" w:space="0" w:color="auto"/>
            </w:tcBorders>
          </w:tcPr>
          <w:p w:rsidR="00866A2C" w:rsidRDefault="00866A2C" w:rsidP="00F97624">
            <w:pPr>
              <w:rPr>
                <w:color w:val="000000"/>
              </w:rPr>
            </w:pPr>
            <w:r>
              <w:rPr>
                <w:color w:val="000000"/>
              </w:rPr>
              <w:t>Start Medium and End Low</w:t>
            </w:r>
          </w:p>
        </w:tc>
        <w:tc>
          <w:tcPr>
            <w:tcW w:w="1540" w:type="dxa"/>
            <w:tcBorders>
              <w:bottom w:val="single" w:sz="4" w:space="0" w:color="auto"/>
            </w:tcBorders>
            <w:vAlign w:val="bottom"/>
          </w:tcPr>
          <w:p w:rsidR="00866A2C" w:rsidRDefault="00866A2C" w:rsidP="00F97624">
            <w:pPr>
              <w:jc w:val="center"/>
              <w:rPr>
                <w:color w:val="000000"/>
              </w:rPr>
            </w:pPr>
            <w:r>
              <w:rPr>
                <w:color w:val="000000"/>
              </w:rPr>
              <w:t>64.83</w:t>
            </w:r>
          </w:p>
          <w:p w:rsidR="00866A2C" w:rsidRDefault="00866A2C" w:rsidP="00F97624">
            <w:pPr>
              <w:jc w:val="center"/>
              <w:rPr>
                <w:color w:val="000000"/>
              </w:rPr>
            </w:pPr>
            <w:r>
              <w:rPr>
                <w:color w:val="000000"/>
              </w:rPr>
              <w:t>(15.33)</w:t>
            </w:r>
          </w:p>
        </w:tc>
        <w:tc>
          <w:tcPr>
            <w:tcW w:w="1442" w:type="dxa"/>
            <w:tcBorders>
              <w:bottom w:val="single" w:sz="4" w:space="0" w:color="auto"/>
            </w:tcBorders>
          </w:tcPr>
          <w:p w:rsidR="00866A2C" w:rsidRDefault="00866A2C" w:rsidP="00F97624">
            <w:pPr>
              <w:jc w:val="center"/>
              <w:rPr>
                <w:color w:val="000000"/>
              </w:rPr>
            </w:pPr>
            <w:r>
              <w:rPr>
                <w:color w:val="000000"/>
              </w:rPr>
              <w:t>63.62</w:t>
            </w:r>
          </w:p>
          <w:p w:rsidR="00866A2C" w:rsidRDefault="00866A2C" w:rsidP="00F97624">
            <w:pPr>
              <w:jc w:val="center"/>
              <w:rPr>
                <w:color w:val="000000"/>
              </w:rPr>
            </w:pPr>
            <w:r>
              <w:rPr>
                <w:color w:val="000000"/>
              </w:rPr>
              <w:t>(11.27)</w:t>
            </w:r>
          </w:p>
        </w:tc>
        <w:tc>
          <w:tcPr>
            <w:tcW w:w="1695" w:type="dxa"/>
            <w:tcBorders>
              <w:bottom w:val="single" w:sz="4" w:space="0" w:color="auto"/>
            </w:tcBorders>
          </w:tcPr>
          <w:p w:rsidR="00866A2C" w:rsidRDefault="00F97624" w:rsidP="00F97624">
            <w:pPr>
              <w:jc w:val="center"/>
              <w:rPr>
                <w:color w:val="000000"/>
              </w:rPr>
            </w:pPr>
            <w:r>
              <w:rPr>
                <w:color w:val="000000"/>
              </w:rPr>
              <w:t>0.22</w:t>
            </w:r>
          </w:p>
          <w:p w:rsidR="00F97624" w:rsidRDefault="00F97624" w:rsidP="00F97624">
            <w:pPr>
              <w:jc w:val="center"/>
              <w:rPr>
                <w:color w:val="000000"/>
              </w:rPr>
            </w:pPr>
            <w:r>
              <w:rPr>
                <w:color w:val="000000"/>
              </w:rPr>
              <w:t>(0.41)</w:t>
            </w:r>
          </w:p>
        </w:tc>
        <w:tc>
          <w:tcPr>
            <w:tcW w:w="1680" w:type="dxa"/>
            <w:tcBorders>
              <w:bottom w:val="single" w:sz="4" w:space="0" w:color="auto"/>
            </w:tcBorders>
          </w:tcPr>
          <w:p w:rsidR="00866A2C" w:rsidRDefault="00866A2C" w:rsidP="00F97624">
            <w:pPr>
              <w:jc w:val="center"/>
              <w:rPr>
                <w:color w:val="000000"/>
              </w:rPr>
            </w:pPr>
            <w:r>
              <w:rPr>
                <w:color w:val="000000"/>
              </w:rPr>
              <w:t>3</w:t>
            </w:r>
          </w:p>
        </w:tc>
      </w:tr>
    </w:tbl>
    <w:p w:rsidR="0085178E" w:rsidRDefault="0085178E" w:rsidP="00F97624">
      <w:pPr>
        <w:spacing w:after="0" w:line="240" w:lineRule="auto"/>
      </w:pPr>
      <w:proofErr w:type="spellStart"/>
      <w:proofErr w:type="gramStart"/>
      <w:r w:rsidRPr="0085178E">
        <w:rPr>
          <w:i/>
          <w:vertAlign w:val="superscript"/>
        </w:rPr>
        <w:t>a</w:t>
      </w:r>
      <w:r w:rsidRPr="0085178E">
        <w:t>Percent</w:t>
      </w:r>
      <w:proofErr w:type="spellEnd"/>
      <w:proofErr w:type="gramEnd"/>
      <w:r w:rsidRPr="0085178E">
        <w:t xml:space="preserve"> of students who attained STEM career</w:t>
      </w:r>
      <w:r>
        <w:t xml:space="preserve">. </w:t>
      </w:r>
      <w:r w:rsidRPr="0085178E">
        <w:rPr>
          <w:i/>
        </w:rPr>
        <w:t>Note</w:t>
      </w:r>
      <w:r>
        <w:t xml:space="preserve">. </w:t>
      </w:r>
      <w:proofErr w:type="gramStart"/>
      <w:r>
        <w:t>Standard deviation in parentheses.</w:t>
      </w:r>
      <w:proofErr w:type="gramEnd"/>
    </w:p>
    <w:p w:rsidR="0085178E" w:rsidRDefault="0085178E" w:rsidP="00F97624">
      <w:pPr>
        <w:spacing w:after="0" w:line="240" w:lineRule="auto"/>
      </w:pPr>
    </w:p>
    <w:p w:rsidR="00E66B09" w:rsidRDefault="00E66B09" w:rsidP="00F97624">
      <w:pPr>
        <w:spacing w:after="0" w:line="240" w:lineRule="auto"/>
      </w:pPr>
      <w:r>
        <w:br w:type="page"/>
      </w:r>
    </w:p>
    <w:p w:rsidR="007C7240" w:rsidRDefault="00EF3FA3" w:rsidP="00F97624">
      <w:pPr>
        <w:spacing w:after="0" w:line="240" w:lineRule="auto"/>
      </w:pPr>
      <w:r>
        <w:lastRenderedPageBreak/>
        <w:t>Table 9</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 xml:space="preserve">Log Odds Coefficients and Odds Ratios for LTA trajectory with </w:t>
      </w:r>
      <w:r>
        <w:rPr>
          <w:i/>
        </w:rPr>
        <w:t>Distal Outcomes</w:t>
      </w:r>
    </w:p>
    <w:p w:rsidR="00EC357F" w:rsidRDefault="00EC357F" w:rsidP="00F97624">
      <w:pPr>
        <w:spacing w:after="0" w:line="240" w:lineRule="auto"/>
      </w:pP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507"/>
        <w:gridCol w:w="1193"/>
        <w:gridCol w:w="1260"/>
        <w:gridCol w:w="1508"/>
      </w:tblGrid>
      <w:tr w:rsidR="007C7240" w:rsidTr="002620F0">
        <w:tc>
          <w:tcPr>
            <w:tcW w:w="406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193"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260"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406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193" w:type="dxa"/>
          </w:tcPr>
          <w:p w:rsidR="007C7240" w:rsidRDefault="007C7240" w:rsidP="00F97624">
            <w:pPr>
              <w:rPr>
                <w:color w:val="000000"/>
              </w:rPr>
            </w:pPr>
          </w:p>
        </w:tc>
        <w:tc>
          <w:tcPr>
            <w:tcW w:w="1260"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EC357F">
        <w:tc>
          <w:tcPr>
            <w:tcW w:w="4068" w:type="dxa"/>
          </w:tcPr>
          <w:p w:rsidR="007C7240" w:rsidRDefault="007C7240" w:rsidP="00F97624">
            <w:pPr>
              <w:ind w:left="180"/>
              <w:rPr>
                <w:color w:val="000000"/>
              </w:rPr>
            </w:pPr>
            <w:r>
              <w:rPr>
                <w:color w:val="000000"/>
              </w:rPr>
              <w:t>Mathematics Achievement</w:t>
            </w:r>
          </w:p>
        </w:tc>
        <w:tc>
          <w:tcPr>
            <w:tcW w:w="1507" w:type="dxa"/>
          </w:tcPr>
          <w:p w:rsidR="007C7240" w:rsidRDefault="00B65427" w:rsidP="00F97624">
            <w:pPr>
              <w:tabs>
                <w:tab w:val="decimal" w:pos="522"/>
              </w:tabs>
              <w:rPr>
                <w:color w:val="000000"/>
              </w:rPr>
            </w:pPr>
            <w:r>
              <w:rPr>
                <w:color w:val="000000"/>
              </w:rPr>
              <w:t>-0.03***</w:t>
            </w:r>
          </w:p>
        </w:tc>
        <w:tc>
          <w:tcPr>
            <w:tcW w:w="1193" w:type="dxa"/>
          </w:tcPr>
          <w:p w:rsidR="007C7240" w:rsidRDefault="00B65427" w:rsidP="00F97624">
            <w:pPr>
              <w:jc w:val="center"/>
              <w:rPr>
                <w:color w:val="000000"/>
              </w:rPr>
            </w:pPr>
            <w:r>
              <w:rPr>
                <w:color w:val="000000"/>
              </w:rPr>
              <w:t>0.01</w:t>
            </w:r>
          </w:p>
        </w:tc>
        <w:tc>
          <w:tcPr>
            <w:tcW w:w="1260" w:type="dxa"/>
          </w:tcPr>
          <w:p w:rsidR="007C7240" w:rsidRDefault="00B65427" w:rsidP="00F97624">
            <w:pPr>
              <w:tabs>
                <w:tab w:val="decimal" w:pos="491"/>
              </w:tabs>
              <w:rPr>
                <w:color w:val="000000"/>
              </w:rPr>
            </w:pPr>
            <w:r>
              <w:rPr>
                <w:color w:val="000000"/>
              </w:rPr>
              <w:t>-3.83</w:t>
            </w:r>
          </w:p>
        </w:tc>
        <w:tc>
          <w:tcPr>
            <w:tcW w:w="1508" w:type="dxa"/>
          </w:tcPr>
          <w:p w:rsidR="007C7240" w:rsidRDefault="00B65427" w:rsidP="00F97624">
            <w:pPr>
              <w:jc w:val="center"/>
              <w:rPr>
                <w:color w:val="000000"/>
              </w:rPr>
            </w:pPr>
            <w:r>
              <w:rPr>
                <w:color w:val="000000"/>
              </w:rPr>
              <w:t>0.99</w:t>
            </w:r>
          </w:p>
        </w:tc>
      </w:tr>
      <w:tr w:rsidR="00207A04" w:rsidTr="00EC357F">
        <w:tc>
          <w:tcPr>
            <w:tcW w:w="4068" w:type="dxa"/>
          </w:tcPr>
          <w:p w:rsidR="00207A04" w:rsidRDefault="00207A04" w:rsidP="00F97624">
            <w:pPr>
              <w:ind w:left="180"/>
              <w:rPr>
                <w:color w:val="000000"/>
              </w:rPr>
            </w:pPr>
            <w:r>
              <w:rPr>
                <w:color w:val="000000"/>
              </w:rPr>
              <w:t>Science Achievement</w:t>
            </w:r>
          </w:p>
        </w:tc>
        <w:tc>
          <w:tcPr>
            <w:tcW w:w="1507" w:type="dxa"/>
          </w:tcPr>
          <w:p w:rsidR="00207A04" w:rsidRDefault="00207A04" w:rsidP="00F97624">
            <w:pPr>
              <w:tabs>
                <w:tab w:val="decimal" w:pos="522"/>
              </w:tabs>
              <w:rPr>
                <w:color w:val="000000"/>
              </w:rPr>
            </w:pPr>
            <w:r>
              <w:rPr>
                <w:color w:val="000000"/>
              </w:rPr>
              <w:t>-0.05***</w:t>
            </w:r>
          </w:p>
        </w:tc>
        <w:tc>
          <w:tcPr>
            <w:tcW w:w="1193" w:type="dxa"/>
          </w:tcPr>
          <w:p w:rsidR="00207A04" w:rsidRDefault="00207A04" w:rsidP="00F97624">
            <w:pPr>
              <w:jc w:val="center"/>
              <w:rPr>
                <w:color w:val="000000"/>
              </w:rPr>
            </w:pPr>
            <w:r>
              <w:rPr>
                <w:color w:val="000000"/>
              </w:rPr>
              <w:t>0.01</w:t>
            </w:r>
          </w:p>
        </w:tc>
        <w:tc>
          <w:tcPr>
            <w:tcW w:w="1260" w:type="dxa"/>
          </w:tcPr>
          <w:p w:rsidR="00207A04" w:rsidRDefault="00207A04" w:rsidP="00F97624">
            <w:pPr>
              <w:tabs>
                <w:tab w:val="decimal" w:pos="491"/>
              </w:tabs>
              <w:rPr>
                <w:color w:val="000000"/>
              </w:rPr>
            </w:pPr>
            <w:r>
              <w:rPr>
                <w:color w:val="000000"/>
              </w:rPr>
              <w:t>-5.95</w:t>
            </w:r>
          </w:p>
        </w:tc>
        <w:tc>
          <w:tcPr>
            <w:tcW w:w="1508" w:type="dxa"/>
          </w:tcPr>
          <w:p w:rsidR="00207A04" w:rsidRDefault="00207A04" w:rsidP="00F97624">
            <w:pPr>
              <w:jc w:val="center"/>
              <w:rPr>
                <w:color w:val="000000"/>
              </w:rPr>
            </w:pPr>
            <w:r>
              <w:rPr>
                <w:color w:val="000000"/>
              </w:rPr>
              <w:t>0.96</w:t>
            </w:r>
          </w:p>
        </w:tc>
      </w:tr>
      <w:tr w:rsidR="007C7240" w:rsidTr="00EC357F">
        <w:tc>
          <w:tcPr>
            <w:tcW w:w="4068" w:type="dxa"/>
          </w:tcPr>
          <w:p w:rsidR="007C7240" w:rsidRDefault="00866A2C" w:rsidP="00F97624">
            <w:pPr>
              <w:ind w:left="180"/>
              <w:rPr>
                <w:color w:val="000000"/>
              </w:rPr>
            </w:pPr>
            <w:r>
              <w:rPr>
                <w:color w:val="000000"/>
              </w:rPr>
              <w:t>Interest and Support of Science</w:t>
            </w:r>
          </w:p>
        </w:tc>
        <w:tc>
          <w:tcPr>
            <w:tcW w:w="1507" w:type="dxa"/>
          </w:tcPr>
          <w:p w:rsidR="007C7240" w:rsidRDefault="00F97624" w:rsidP="00F97624">
            <w:pPr>
              <w:tabs>
                <w:tab w:val="decimal" w:pos="522"/>
              </w:tabs>
              <w:rPr>
                <w:color w:val="000000"/>
              </w:rPr>
            </w:pPr>
            <w:r>
              <w:rPr>
                <w:color w:val="000000"/>
              </w:rPr>
              <w:t>-0.43**</w:t>
            </w:r>
          </w:p>
        </w:tc>
        <w:tc>
          <w:tcPr>
            <w:tcW w:w="1193" w:type="dxa"/>
          </w:tcPr>
          <w:p w:rsidR="007C7240" w:rsidRDefault="00F97624" w:rsidP="00F97624">
            <w:pPr>
              <w:jc w:val="center"/>
              <w:rPr>
                <w:color w:val="000000"/>
              </w:rPr>
            </w:pPr>
            <w:r>
              <w:rPr>
                <w:color w:val="000000"/>
              </w:rPr>
              <w:t>0.15</w:t>
            </w:r>
          </w:p>
        </w:tc>
        <w:tc>
          <w:tcPr>
            <w:tcW w:w="1260" w:type="dxa"/>
          </w:tcPr>
          <w:p w:rsidR="007C7240" w:rsidRDefault="00F97624" w:rsidP="00F97624">
            <w:pPr>
              <w:tabs>
                <w:tab w:val="decimal" w:pos="491"/>
              </w:tabs>
              <w:rPr>
                <w:color w:val="000000"/>
              </w:rPr>
            </w:pPr>
            <w:r>
              <w:rPr>
                <w:color w:val="000000"/>
              </w:rPr>
              <w:t>-2.83</w:t>
            </w:r>
          </w:p>
        </w:tc>
        <w:tc>
          <w:tcPr>
            <w:tcW w:w="1508" w:type="dxa"/>
          </w:tcPr>
          <w:p w:rsidR="007C7240" w:rsidRDefault="00F97624" w:rsidP="00F97624">
            <w:pPr>
              <w:jc w:val="center"/>
              <w:rPr>
                <w:color w:val="000000"/>
              </w:rPr>
            </w:pPr>
            <w:r>
              <w:rPr>
                <w:color w:val="000000"/>
              </w:rPr>
              <w:t>0.65</w:t>
            </w:r>
          </w:p>
        </w:tc>
      </w:tr>
      <w:tr w:rsidR="007C7240" w:rsidTr="00EC357F">
        <w:tc>
          <w:tcPr>
            <w:tcW w:w="4068" w:type="dxa"/>
          </w:tcPr>
          <w:p w:rsidR="007C7240" w:rsidRDefault="007C7240" w:rsidP="00F97624">
            <w:pPr>
              <w:ind w:left="180"/>
              <w:rPr>
                <w:color w:val="000000"/>
              </w:rPr>
            </w:pPr>
            <w:r>
              <w:rPr>
                <w:color w:val="000000"/>
              </w:rPr>
              <w:t>STEM Career Attainment</w:t>
            </w:r>
          </w:p>
        </w:tc>
        <w:tc>
          <w:tcPr>
            <w:tcW w:w="1507" w:type="dxa"/>
          </w:tcPr>
          <w:p w:rsidR="007C7240" w:rsidRDefault="009C07E5" w:rsidP="00F97624">
            <w:pPr>
              <w:tabs>
                <w:tab w:val="decimal" w:pos="522"/>
              </w:tabs>
              <w:rPr>
                <w:color w:val="000000"/>
              </w:rPr>
            </w:pPr>
            <w:r>
              <w:rPr>
                <w:color w:val="000000"/>
              </w:rPr>
              <w:t>-1.14***</w:t>
            </w:r>
          </w:p>
        </w:tc>
        <w:tc>
          <w:tcPr>
            <w:tcW w:w="1193" w:type="dxa"/>
          </w:tcPr>
          <w:p w:rsidR="007C7240" w:rsidRDefault="009C07E5" w:rsidP="00F97624">
            <w:pPr>
              <w:jc w:val="center"/>
              <w:rPr>
                <w:color w:val="000000"/>
              </w:rPr>
            </w:pPr>
            <w:r>
              <w:rPr>
                <w:color w:val="000000"/>
              </w:rPr>
              <w:t>0.29</w:t>
            </w:r>
          </w:p>
        </w:tc>
        <w:tc>
          <w:tcPr>
            <w:tcW w:w="1260" w:type="dxa"/>
          </w:tcPr>
          <w:p w:rsidR="007C7240" w:rsidRDefault="009C07E5" w:rsidP="00F97624">
            <w:pPr>
              <w:tabs>
                <w:tab w:val="decimal" w:pos="491"/>
              </w:tabs>
              <w:rPr>
                <w:color w:val="000000"/>
              </w:rPr>
            </w:pPr>
            <w:r>
              <w:rPr>
                <w:color w:val="000000"/>
              </w:rPr>
              <w:t>-3.94</w:t>
            </w:r>
          </w:p>
        </w:tc>
        <w:tc>
          <w:tcPr>
            <w:tcW w:w="1508" w:type="dxa"/>
          </w:tcPr>
          <w:p w:rsidR="007C7240" w:rsidRDefault="00EC357F" w:rsidP="00F97624">
            <w:pPr>
              <w:jc w:val="center"/>
              <w:rPr>
                <w:color w:val="000000"/>
              </w:rPr>
            </w:pPr>
            <w:r>
              <w:rPr>
                <w:color w:val="000000"/>
              </w:rPr>
              <w:t>0.32</w:t>
            </w:r>
          </w:p>
        </w:tc>
      </w:tr>
      <w:tr w:rsidR="007C7240" w:rsidTr="00EC357F">
        <w:tc>
          <w:tcPr>
            <w:tcW w:w="406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193" w:type="dxa"/>
          </w:tcPr>
          <w:p w:rsidR="007C7240" w:rsidRDefault="007C7240" w:rsidP="00F97624">
            <w:pPr>
              <w:jc w:val="center"/>
              <w:rPr>
                <w:color w:val="000000"/>
              </w:rPr>
            </w:pPr>
          </w:p>
        </w:tc>
        <w:tc>
          <w:tcPr>
            <w:tcW w:w="1260"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B65427" w:rsidTr="00EC357F">
        <w:tc>
          <w:tcPr>
            <w:tcW w:w="4068" w:type="dxa"/>
          </w:tcPr>
          <w:p w:rsidR="00B65427" w:rsidRDefault="00B65427" w:rsidP="00F97624">
            <w:pPr>
              <w:ind w:left="180"/>
              <w:rPr>
                <w:color w:val="000000"/>
              </w:rPr>
            </w:pPr>
            <w:r>
              <w:rPr>
                <w:color w:val="000000"/>
              </w:rPr>
              <w:t>Mathematics Achievement</w:t>
            </w:r>
          </w:p>
        </w:tc>
        <w:tc>
          <w:tcPr>
            <w:tcW w:w="1507" w:type="dxa"/>
          </w:tcPr>
          <w:p w:rsidR="00B65427" w:rsidRDefault="00B65427" w:rsidP="00F97624">
            <w:pPr>
              <w:tabs>
                <w:tab w:val="decimal" w:pos="522"/>
              </w:tabs>
              <w:rPr>
                <w:color w:val="000000"/>
              </w:rPr>
            </w:pPr>
            <w:r>
              <w:rPr>
                <w:color w:val="000000"/>
              </w:rPr>
              <w:t>-0.06***</w:t>
            </w:r>
          </w:p>
        </w:tc>
        <w:tc>
          <w:tcPr>
            <w:tcW w:w="1193" w:type="dxa"/>
          </w:tcPr>
          <w:p w:rsidR="00B65427" w:rsidRDefault="00B65427" w:rsidP="00F97624">
            <w:pPr>
              <w:jc w:val="center"/>
              <w:rPr>
                <w:color w:val="000000"/>
              </w:rPr>
            </w:pPr>
            <w:r>
              <w:rPr>
                <w:color w:val="000000"/>
              </w:rPr>
              <w:t>0.01</w:t>
            </w:r>
          </w:p>
        </w:tc>
        <w:tc>
          <w:tcPr>
            <w:tcW w:w="1260" w:type="dxa"/>
          </w:tcPr>
          <w:p w:rsidR="00B65427" w:rsidRDefault="00B65427" w:rsidP="00F97624">
            <w:pPr>
              <w:tabs>
                <w:tab w:val="decimal" w:pos="491"/>
              </w:tabs>
              <w:rPr>
                <w:color w:val="000000"/>
              </w:rPr>
            </w:pPr>
            <w:r>
              <w:rPr>
                <w:color w:val="000000"/>
              </w:rPr>
              <w:t>-8.60</w:t>
            </w:r>
          </w:p>
        </w:tc>
        <w:tc>
          <w:tcPr>
            <w:tcW w:w="1508" w:type="dxa"/>
          </w:tcPr>
          <w:p w:rsidR="00B65427" w:rsidRDefault="00B65427" w:rsidP="00F97624">
            <w:pPr>
              <w:jc w:val="center"/>
              <w:rPr>
                <w:color w:val="000000"/>
              </w:rPr>
            </w:pPr>
            <w:r>
              <w:rPr>
                <w:color w:val="000000"/>
              </w:rPr>
              <w:t>0.95</w:t>
            </w:r>
          </w:p>
        </w:tc>
      </w:tr>
      <w:tr w:rsidR="00207A04" w:rsidTr="00EC357F">
        <w:tc>
          <w:tcPr>
            <w:tcW w:w="4068" w:type="dxa"/>
          </w:tcPr>
          <w:p w:rsidR="00207A04" w:rsidRDefault="00207A04" w:rsidP="00F97624">
            <w:pPr>
              <w:ind w:left="180"/>
              <w:rPr>
                <w:color w:val="000000"/>
              </w:rPr>
            </w:pPr>
            <w:r>
              <w:rPr>
                <w:color w:val="000000"/>
              </w:rPr>
              <w:t>Science Achievement</w:t>
            </w:r>
          </w:p>
        </w:tc>
        <w:tc>
          <w:tcPr>
            <w:tcW w:w="1507" w:type="dxa"/>
          </w:tcPr>
          <w:p w:rsidR="00207A04" w:rsidRDefault="00207A04" w:rsidP="00F97624">
            <w:pPr>
              <w:tabs>
                <w:tab w:val="decimal" w:pos="522"/>
              </w:tabs>
              <w:rPr>
                <w:color w:val="000000"/>
              </w:rPr>
            </w:pPr>
            <w:r>
              <w:rPr>
                <w:color w:val="000000"/>
              </w:rPr>
              <w:t>-0.07***</w:t>
            </w:r>
          </w:p>
        </w:tc>
        <w:tc>
          <w:tcPr>
            <w:tcW w:w="1193" w:type="dxa"/>
          </w:tcPr>
          <w:p w:rsidR="00207A04" w:rsidRDefault="00207A04" w:rsidP="00F97624">
            <w:pPr>
              <w:jc w:val="center"/>
              <w:rPr>
                <w:color w:val="000000"/>
              </w:rPr>
            </w:pPr>
            <w:r>
              <w:rPr>
                <w:color w:val="000000"/>
              </w:rPr>
              <w:t>0.01</w:t>
            </w:r>
          </w:p>
        </w:tc>
        <w:tc>
          <w:tcPr>
            <w:tcW w:w="1260" w:type="dxa"/>
          </w:tcPr>
          <w:p w:rsidR="00207A04" w:rsidRDefault="00207A04" w:rsidP="00F97624">
            <w:pPr>
              <w:tabs>
                <w:tab w:val="decimal" w:pos="491"/>
              </w:tabs>
              <w:rPr>
                <w:color w:val="000000"/>
              </w:rPr>
            </w:pPr>
            <w:r>
              <w:rPr>
                <w:color w:val="000000"/>
              </w:rPr>
              <w:t>-9.32</w:t>
            </w:r>
          </w:p>
        </w:tc>
        <w:tc>
          <w:tcPr>
            <w:tcW w:w="1508" w:type="dxa"/>
          </w:tcPr>
          <w:p w:rsidR="00207A04" w:rsidRDefault="00207A04" w:rsidP="00F97624">
            <w:pPr>
              <w:jc w:val="center"/>
              <w:rPr>
                <w:color w:val="000000"/>
              </w:rPr>
            </w:pPr>
            <w:r>
              <w:rPr>
                <w:color w:val="000000"/>
              </w:rPr>
              <w:t>0.94</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-0.48***</w:t>
            </w:r>
          </w:p>
        </w:tc>
        <w:tc>
          <w:tcPr>
            <w:tcW w:w="1193" w:type="dxa"/>
          </w:tcPr>
          <w:p w:rsidR="00866A2C" w:rsidRDefault="00F97624" w:rsidP="00F97624">
            <w:pPr>
              <w:jc w:val="center"/>
              <w:rPr>
                <w:color w:val="000000"/>
              </w:rPr>
            </w:pPr>
            <w:r>
              <w:rPr>
                <w:color w:val="000000"/>
              </w:rPr>
              <w:t>0.13</w:t>
            </w:r>
          </w:p>
        </w:tc>
        <w:tc>
          <w:tcPr>
            <w:tcW w:w="1260" w:type="dxa"/>
          </w:tcPr>
          <w:p w:rsidR="00866A2C" w:rsidRDefault="00F97624" w:rsidP="00F97624">
            <w:pPr>
              <w:tabs>
                <w:tab w:val="decimal" w:pos="491"/>
              </w:tabs>
              <w:rPr>
                <w:color w:val="000000"/>
              </w:rPr>
            </w:pPr>
            <w:r>
              <w:rPr>
                <w:color w:val="000000"/>
              </w:rPr>
              <w:t>-3.61</w:t>
            </w:r>
          </w:p>
        </w:tc>
        <w:tc>
          <w:tcPr>
            <w:tcW w:w="1508" w:type="dxa"/>
          </w:tcPr>
          <w:p w:rsidR="00866A2C" w:rsidRDefault="00F97624" w:rsidP="00F97624">
            <w:pPr>
              <w:jc w:val="center"/>
              <w:rPr>
                <w:color w:val="000000"/>
              </w:rPr>
            </w:pPr>
            <w:r>
              <w:rPr>
                <w:color w:val="000000"/>
              </w:rPr>
              <w:t>0.62</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-2.05***</w:t>
            </w:r>
          </w:p>
        </w:tc>
        <w:tc>
          <w:tcPr>
            <w:tcW w:w="1193" w:type="dxa"/>
          </w:tcPr>
          <w:p w:rsidR="00866A2C" w:rsidRDefault="00866A2C" w:rsidP="00F97624">
            <w:pPr>
              <w:jc w:val="center"/>
              <w:rPr>
                <w:color w:val="000000"/>
              </w:rPr>
            </w:pPr>
            <w:r>
              <w:rPr>
                <w:color w:val="000000"/>
              </w:rPr>
              <w:t>0.35</w:t>
            </w:r>
          </w:p>
        </w:tc>
        <w:tc>
          <w:tcPr>
            <w:tcW w:w="1260" w:type="dxa"/>
          </w:tcPr>
          <w:p w:rsidR="00866A2C" w:rsidRDefault="00866A2C" w:rsidP="00F97624">
            <w:pPr>
              <w:tabs>
                <w:tab w:val="decimal" w:pos="491"/>
              </w:tabs>
              <w:rPr>
                <w:color w:val="000000"/>
              </w:rPr>
            </w:pPr>
            <w:r>
              <w:rPr>
                <w:color w:val="000000"/>
              </w:rPr>
              <w:t>-5.82</w:t>
            </w:r>
          </w:p>
        </w:tc>
        <w:tc>
          <w:tcPr>
            <w:tcW w:w="1508" w:type="dxa"/>
          </w:tcPr>
          <w:p w:rsidR="00866A2C" w:rsidRDefault="00866A2C" w:rsidP="00F97624">
            <w:pPr>
              <w:jc w:val="center"/>
              <w:rPr>
                <w:color w:val="000000"/>
              </w:rPr>
            </w:pPr>
            <w:r>
              <w:rPr>
                <w:color w:val="000000"/>
              </w:rPr>
              <w:t>0.13</w:t>
            </w:r>
          </w:p>
        </w:tc>
      </w:tr>
      <w:tr w:rsidR="00866A2C" w:rsidTr="00EC357F">
        <w:tc>
          <w:tcPr>
            <w:tcW w:w="4068" w:type="dxa"/>
          </w:tcPr>
          <w:p w:rsidR="00866A2C" w:rsidRDefault="00866A2C" w:rsidP="00F97624">
            <w:pPr>
              <w:rPr>
                <w:color w:val="000000"/>
              </w:rPr>
            </w:pPr>
            <w:r>
              <w:rPr>
                <w:color w:val="000000"/>
              </w:rPr>
              <w:t>Start High and End Low</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-0.03***</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-3.66</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-0.04***</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-4.93</w:t>
            </w:r>
          </w:p>
        </w:tc>
        <w:tc>
          <w:tcPr>
            <w:tcW w:w="1508" w:type="dxa"/>
          </w:tcPr>
          <w:p w:rsidR="00866A2C" w:rsidRDefault="00866A2C" w:rsidP="00F97624">
            <w:pPr>
              <w:jc w:val="center"/>
              <w:rPr>
                <w:color w:val="000000"/>
              </w:rPr>
            </w:pPr>
            <w:r>
              <w:rPr>
                <w:color w:val="000000"/>
              </w:rPr>
              <w:t>0.96</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-1.03***</w:t>
            </w:r>
          </w:p>
        </w:tc>
        <w:tc>
          <w:tcPr>
            <w:tcW w:w="1193" w:type="dxa"/>
          </w:tcPr>
          <w:p w:rsidR="00866A2C" w:rsidRDefault="00F97624" w:rsidP="00F97624">
            <w:pPr>
              <w:jc w:val="center"/>
              <w:rPr>
                <w:color w:val="000000"/>
              </w:rPr>
            </w:pPr>
            <w:r>
              <w:rPr>
                <w:color w:val="000000"/>
              </w:rPr>
              <w:t>0.18</w:t>
            </w:r>
          </w:p>
        </w:tc>
        <w:tc>
          <w:tcPr>
            <w:tcW w:w="1260" w:type="dxa"/>
          </w:tcPr>
          <w:p w:rsidR="00866A2C" w:rsidRDefault="00F97624" w:rsidP="00F97624">
            <w:pPr>
              <w:tabs>
                <w:tab w:val="decimal" w:pos="491"/>
              </w:tabs>
              <w:rPr>
                <w:color w:val="000000"/>
              </w:rPr>
            </w:pPr>
            <w:r>
              <w:rPr>
                <w:color w:val="000000"/>
              </w:rPr>
              <w:t>-5.81</w:t>
            </w:r>
          </w:p>
        </w:tc>
        <w:tc>
          <w:tcPr>
            <w:tcW w:w="1508" w:type="dxa"/>
          </w:tcPr>
          <w:p w:rsidR="00866A2C" w:rsidRDefault="00F97624" w:rsidP="00F97624">
            <w:pPr>
              <w:jc w:val="center"/>
              <w:rPr>
                <w:color w:val="000000"/>
              </w:rPr>
            </w:pPr>
            <w:r>
              <w:rPr>
                <w:color w:val="000000"/>
              </w:rPr>
              <w:t>0.36</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-1.14**</w:t>
            </w:r>
          </w:p>
        </w:tc>
        <w:tc>
          <w:tcPr>
            <w:tcW w:w="1193" w:type="dxa"/>
          </w:tcPr>
          <w:p w:rsidR="00866A2C" w:rsidRDefault="00866A2C" w:rsidP="00F97624">
            <w:pPr>
              <w:jc w:val="center"/>
              <w:rPr>
                <w:color w:val="000000"/>
              </w:rPr>
            </w:pPr>
            <w:r>
              <w:rPr>
                <w:color w:val="000000"/>
              </w:rPr>
              <w:t>0.36</w:t>
            </w:r>
          </w:p>
        </w:tc>
        <w:tc>
          <w:tcPr>
            <w:tcW w:w="1260" w:type="dxa"/>
          </w:tcPr>
          <w:p w:rsidR="00866A2C" w:rsidRDefault="00866A2C" w:rsidP="00F97624">
            <w:pPr>
              <w:tabs>
                <w:tab w:val="decimal" w:pos="491"/>
              </w:tabs>
              <w:rPr>
                <w:color w:val="000000"/>
              </w:rPr>
            </w:pPr>
            <w:r>
              <w:rPr>
                <w:color w:val="000000"/>
              </w:rPr>
              <w:t>-3.19</w:t>
            </w:r>
          </w:p>
        </w:tc>
        <w:tc>
          <w:tcPr>
            <w:tcW w:w="1508" w:type="dxa"/>
          </w:tcPr>
          <w:p w:rsidR="00866A2C" w:rsidRDefault="00866A2C" w:rsidP="00F97624">
            <w:pPr>
              <w:jc w:val="center"/>
              <w:rPr>
                <w:color w:val="000000"/>
              </w:rPr>
            </w:pPr>
            <w:r>
              <w:rPr>
                <w:color w:val="000000"/>
              </w:rPr>
              <w:t>0.32</w:t>
            </w:r>
          </w:p>
        </w:tc>
      </w:tr>
      <w:tr w:rsidR="00866A2C" w:rsidTr="00EC357F">
        <w:tc>
          <w:tcPr>
            <w:tcW w:w="4068" w:type="dxa"/>
          </w:tcPr>
          <w:p w:rsidR="00866A2C" w:rsidRDefault="00866A2C" w:rsidP="00F97624">
            <w:pPr>
              <w:rPr>
                <w:color w:val="000000"/>
              </w:rPr>
            </w:pPr>
            <w:r>
              <w:rPr>
                <w:color w:val="000000"/>
              </w:rPr>
              <w:t>Start High and End Medium</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-0.03**</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-3.07</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-0.06</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-5.94</w:t>
            </w:r>
          </w:p>
        </w:tc>
        <w:tc>
          <w:tcPr>
            <w:tcW w:w="1508" w:type="dxa"/>
          </w:tcPr>
          <w:p w:rsidR="00866A2C" w:rsidRDefault="00866A2C" w:rsidP="00F97624">
            <w:pPr>
              <w:jc w:val="center"/>
              <w:rPr>
                <w:color w:val="000000"/>
              </w:rPr>
            </w:pPr>
            <w:r>
              <w:rPr>
                <w:color w:val="000000"/>
              </w:rPr>
              <w:t>0.94</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-1.06***</w:t>
            </w:r>
          </w:p>
        </w:tc>
        <w:tc>
          <w:tcPr>
            <w:tcW w:w="1193" w:type="dxa"/>
          </w:tcPr>
          <w:p w:rsidR="00866A2C" w:rsidRDefault="00F97624" w:rsidP="00F97624">
            <w:pPr>
              <w:jc w:val="center"/>
              <w:rPr>
                <w:color w:val="000000"/>
              </w:rPr>
            </w:pPr>
            <w:r>
              <w:rPr>
                <w:color w:val="000000"/>
              </w:rPr>
              <w:t>0.24</w:t>
            </w:r>
          </w:p>
        </w:tc>
        <w:tc>
          <w:tcPr>
            <w:tcW w:w="1260" w:type="dxa"/>
          </w:tcPr>
          <w:p w:rsidR="00866A2C" w:rsidRDefault="00F97624" w:rsidP="00F97624">
            <w:pPr>
              <w:tabs>
                <w:tab w:val="decimal" w:pos="491"/>
              </w:tabs>
              <w:rPr>
                <w:color w:val="000000"/>
              </w:rPr>
            </w:pPr>
            <w:r>
              <w:rPr>
                <w:color w:val="000000"/>
              </w:rPr>
              <w:t>-4.39</w:t>
            </w:r>
          </w:p>
        </w:tc>
        <w:tc>
          <w:tcPr>
            <w:tcW w:w="1508" w:type="dxa"/>
          </w:tcPr>
          <w:p w:rsidR="00866A2C" w:rsidRDefault="00F97624" w:rsidP="00F97624">
            <w:pPr>
              <w:jc w:val="center"/>
              <w:rPr>
                <w:color w:val="000000"/>
              </w:rPr>
            </w:pPr>
            <w:r>
              <w:rPr>
                <w:color w:val="000000"/>
              </w:rPr>
              <w:t>0.35</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-0.91*</w:t>
            </w:r>
          </w:p>
        </w:tc>
        <w:tc>
          <w:tcPr>
            <w:tcW w:w="1193" w:type="dxa"/>
          </w:tcPr>
          <w:p w:rsidR="00866A2C" w:rsidRDefault="00866A2C" w:rsidP="00F97624">
            <w:pPr>
              <w:jc w:val="center"/>
              <w:rPr>
                <w:color w:val="000000"/>
              </w:rPr>
            </w:pPr>
            <w:r>
              <w:rPr>
                <w:color w:val="000000"/>
              </w:rPr>
              <w:t>0.45</w:t>
            </w:r>
          </w:p>
        </w:tc>
        <w:tc>
          <w:tcPr>
            <w:tcW w:w="1260" w:type="dxa"/>
          </w:tcPr>
          <w:p w:rsidR="00866A2C" w:rsidRDefault="00866A2C" w:rsidP="00F97624">
            <w:pPr>
              <w:tabs>
                <w:tab w:val="decimal" w:pos="491"/>
              </w:tabs>
              <w:rPr>
                <w:color w:val="000000"/>
              </w:rPr>
            </w:pPr>
            <w:r>
              <w:rPr>
                <w:color w:val="000000"/>
              </w:rPr>
              <w:t>-2.02</w:t>
            </w:r>
          </w:p>
        </w:tc>
        <w:tc>
          <w:tcPr>
            <w:tcW w:w="1508" w:type="dxa"/>
          </w:tcPr>
          <w:p w:rsidR="00866A2C" w:rsidRDefault="00866A2C" w:rsidP="00F97624">
            <w:pPr>
              <w:jc w:val="center"/>
              <w:rPr>
                <w:color w:val="000000"/>
              </w:rPr>
            </w:pPr>
            <w:r>
              <w:rPr>
                <w:color w:val="000000"/>
              </w:rPr>
              <w:t>0.40</w:t>
            </w:r>
          </w:p>
        </w:tc>
      </w:tr>
      <w:tr w:rsidR="00866A2C" w:rsidTr="00EC357F">
        <w:tc>
          <w:tcPr>
            <w:tcW w:w="4068" w:type="dxa"/>
          </w:tcPr>
          <w:p w:rsidR="00866A2C" w:rsidRDefault="00866A2C" w:rsidP="00F97624">
            <w:pPr>
              <w:rPr>
                <w:color w:val="000000"/>
              </w:rPr>
            </w:pPr>
            <w:r>
              <w:rPr>
                <w:color w:val="000000"/>
              </w:rPr>
              <w:t>Start Low and End High</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-0.03**</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-3.03</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-0.02*</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-2.17</w:t>
            </w:r>
          </w:p>
        </w:tc>
        <w:tc>
          <w:tcPr>
            <w:tcW w:w="1508" w:type="dxa"/>
          </w:tcPr>
          <w:p w:rsidR="00866A2C" w:rsidRDefault="00866A2C" w:rsidP="00F97624">
            <w:pPr>
              <w:jc w:val="center"/>
              <w:rPr>
                <w:color w:val="000000"/>
              </w:rPr>
            </w:pPr>
            <w:r>
              <w:rPr>
                <w:color w:val="000000"/>
              </w:rPr>
              <w:t>0.98</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-0.35</w:t>
            </w:r>
          </w:p>
        </w:tc>
        <w:tc>
          <w:tcPr>
            <w:tcW w:w="1193" w:type="dxa"/>
          </w:tcPr>
          <w:p w:rsidR="00866A2C" w:rsidRDefault="00F97624" w:rsidP="00F97624">
            <w:pPr>
              <w:jc w:val="center"/>
              <w:rPr>
                <w:color w:val="000000"/>
              </w:rPr>
            </w:pPr>
            <w:r>
              <w:rPr>
                <w:color w:val="000000"/>
              </w:rPr>
              <w:t>0.19</w:t>
            </w:r>
          </w:p>
        </w:tc>
        <w:tc>
          <w:tcPr>
            <w:tcW w:w="1260" w:type="dxa"/>
          </w:tcPr>
          <w:p w:rsidR="00866A2C" w:rsidRDefault="00F97624" w:rsidP="00F97624">
            <w:pPr>
              <w:tabs>
                <w:tab w:val="decimal" w:pos="491"/>
              </w:tabs>
              <w:rPr>
                <w:color w:val="000000"/>
              </w:rPr>
            </w:pPr>
            <w:r>
              <w:rPr>
                <w:color w:val="000000"/>
              </w:rPr>
              <w:t>-1.87</w:t>
            </w:r>
          </w:p>
        </w:tc>
        <w:tc>
          <w:tcPr>
            <w:tcW w:w="1508" w:type="dxa"/>
          </w:tcPr>
          <w:p w:rsidR="00866A2C" w:rsidRDefault="00F97624" w:rsidP="00F97624">
            <w:pPr>
              <w:jc w:val="center"/>
              <w:rPr>
                <w:color w:val="000000"/>
              </w:rPr>
            </w:pPr>
            <w:r>
              <w:rPr>
                <w:color w:val="000000"/>
              </w:rPr>
              <w:t>0.70</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0.08</w:t>
            </w:r>
          </w:p>
        </w:tc>
        <w:tc>
          <w:tcPr>
            <w:tcW w:w="1193" w:type="dxa"/>
          </w:tcPr>
          <w:p w:rsidR="00866A2C" w:rsidRDefault="00866A2C" w:rsidP="00F97624">
            <w:pPr>
              <w:jc w:val="center"/>
              <w:rPr>
                <w:color w:val="000000"/>
              </w:rPr>
            </w:pPr>
            <w:r>
              <w:rPr>
                <w:color w:val="000000"/>
              </w:rPr>
              <w:t>0.27</w:t>
            </w:r>
          </w:p>
        </w:tc>
        <w:tc>
          <w:tcPr>
            <w:tcW w:w="1260" w:type="dxa"/>
          </w:tcPr>
          <w:p w:rsidR="00866A2C" w:rsidRDefault="00866A2C" w:rsidP="00F97624">
            <w:pPr>
              <w:tabs>
                <w:tab w:val="decimal" w:pos="491"/>
              </w:tabs>
              <w:rPr>
                <w:color w:val="000000"/>
              </w:rPr>
            </w:pPr>
            <w:r>
              <w:rPr>
                <w:color w:val="000000"/>
              </w:rPr>
              <w:t>0.28</w:t>
            </w:r>
          </w:p>
        </w:tc>
        <w:tc>
          <w:tcPr>
            <w:tcW w:w="1508" w:type="dxa"/>
          </w:tcPr>
          <w:p w:rsidR="00866A2C" w:rsidRDefault="00866A2C" w:rsidP="00F97624">
            <w:pPr>
              <w:jc w:val="center"/>
              <w:rPr>
                <w:color w:val="000000"/>
              </w:rPr>
            </w:pPr>
            <w:r>
              <w:rPr>
                <w:color w:val="000000"/>
              </w:rPr>
              <w:t>1.08</w:t>
            </w:r>
          </w:p>
        </w:tc>
      </w:tr>
      <w:tr w:rsidR="00866A2C" w:rsidTr="00EC357F">
        <w:tc>
          <w:tcPr>
            <w:tcW w:w="4068" w:type="dxa"/>
          </w:tcPr>
          <w:p w:rsidR="00866A2C" w:rsidRDefault="00866A2C" w:rsidP="00F97624">
            <w:pPr>
              <w:rPr>
                <w:color w:val="000000"/>
              </w:rPr>
            </w:pPr>
            <w:r>
              <w:rPr>
                <w:color w:val="000000"/>
              </w:rPr>
              <w:t>Start Low and End Medium</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-0.06***</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-5.37</w:t>
            </w:r>
          </w:p>
        </w:tc>
        <w:tc>
          <w:tcPr>
            <w:tcW w:w="1508" w:type="dxa"/>
          </w:tcPr>
          <w:p w:rsidR="00866A2C" w:rsidRDefault="00866A2C" w:rsidP="00F97624">
            <w:pPr>
              <w:jc w:val="center"/>
              <w:rPr>
                <w:color w:val="000000"/>
              </w:rPr>
            </w:pPr>
            <w:r>
              <w:rPr>
                <w:color w:val="000000"/>
              </w:rPr>
              <w:t>0.96</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-0.07***</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-6.64</w:t>
            </w:r>
          </w:p>
        </w:tc>
        <w:tc>
          <w:tcPr>
            <w:tcW w:w="1508" w:type="dxa"/>
          </w:tcPr>
          <w:p w:rsidR="00866A2C" w:rsidRDefault="00866A2C" w:rsidP="00F97624">
            <w:pPr>
              <w:jc w:val="center"/>
              <w:rPr>
                <w:color w:val="000000"/>
              </w:rPr>
            </w:pPr>
            <w:r>
              <w:rPr>
                <w:color w:val="000000"/>
              </w:rPr>
              <w:t>0.93</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-1.06***</w:t>
            </w:r>
          </w:p>
        </w:tc>
        <w:tc>
          <w:tcPr>
            <w:tcW w:w="1193" w:type="dxa"/>
          </w:tcPr>
          <w:p w:rsidR="00866A2C" w:rsidRDefault="00F97624" w:rsidP="00F97624">
            <w:pPr>
              <w:jc w:val="center"/>
              <w:rPr>
                <w:color w:val="000000"/>
              </w:rPr>
            </w:pPr>
            <w:r>
              <w:rPr>
                <w:color w:val="000000"/>
              </w:rPr>
              <w:t>0.25</w:t>
            </w:r>
          </w:p>
        </w:tc>
        <w:tc>
          <w:tcPr>
            <w:tcW w:w="1260" w:type="dxa"/>
          </w:tcPr>
          <w:p w:rsidR="00866A2C" w:rsidRDefault="00F97624" w:rsidP="00F97624">
            <w:pPr>
              <w:tabs>
                <w:tab w:val="decimal" w:pos="491"/>
              </w:tabs>
              <w:rPr>
                <w:color w:val="000000"/>
              </w:rPr>
            </w:pPr>
            <w:r>
              <w:rPr>
                <w:color w:val="000000"/>
              </w:rPr>
              <w:t>-4.30</w:t>
            </w:r>
          </w:p>
        </w:tc>
        <w:tc>
          <w:tcPr>
            <w:tcW w:w="1508" w:type="dxa"/>
          </w:tcPr>
          <w:p w:rsidR="00866A2C" w:rsidRDefault="00F97624" w:rsidP="00F97624">
            <w:pPr>
              <w:jc w:val="center"/>
              <w:rPr>
                <w:color w:val="000000"/>
              </w:rPr>
            </w:pPr>
            <w:r>
              <w:rPr>
                <w:color w:val="000000"/>
              </w:rPr>
              <w:t>0.35</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-1.91**</w:t>
            </w:r>
          </w:p>
        </w:tc>
        <w:tc>
          <w:tcPr>
            <w:tcW w:w="1193" w:type="dxa"/>
          </w:tcPr>
          <w:p w:rsidR="00866A2C" w:rsidRDefault="00866A2C" w:rsidP="00F97624">
            <w:pPr>
              <w:jc w:val="center"/>
              <w:rPr>
                <w:color w:val="000000"/>
              </w:rPr>
            </w:pPr>
            <w:r>
              <w:rPr>
                <w:color w:val="000000"/>
              </w:rPr>
              <w:t>0.73</w:t>
            </w:r>
          </w:p>
        </w:tc>
        <w:tc>
          <w:tcPr>
            <w:tcW w:w="1260" w:type="dxa"/>
          </w:tcPr>
          <w:p w:rsidR="00866A2C" w:rsidRDefault="00866A2C" w:rsidP="00F97624">
            <w:pPr>
              <w:tabs>
                <w:tab w:val="decimal" w:pos="491"/>
              </w:tabs>
              <w:rPr>
                <w:color w:val="000000"/>
              </w:rPr>
            </w:pPr>
            <w:r>
              <w:rPr>
                <w:color w:val="000000"/>
              </w:rPr>
              <w:t>-2.61</w:t>
            </w:r>
          </w:p>
        </w:tc>
        <w:tc>
          <w:tcPr>
            <w:tcW w:w="1508" w:type="dxa"/>
          </w:tcPr>
          <w:p w:rsidR="00866A2C" w:rsidRDefault="00866A2C" w:rsidP="00F97624">
            <w:pPr>
              <w:jc w:val="center"/>
              <w:rPr>
                <w:color w:val="000000"/>
              </w:rPr>
            </w:pPr>
            <w:r>
              <w:rPr>
                <w:color w:val="000000"/>
              </w:rPr>
              <w:t>0.15</w:t>
            </w:r>
          </w:p>
        </w:tc>
      </w:tr>
      <w:tr w:rsidR="00866A2C" w:rsidTr="00EC357F">
        <w:tc>
          <w:tcPr>
            <w:tcW w:w="4068" w:type="dxa"/>
          </w:tcPr>
          <w:p w:rsidR="00866A2C" w:rsidRDefault="00866A2C" w:rsidP="00F97624">
            <w:pPr>
              <w:rPr>
                <w:color w:val="000000"/>
              </w:rPr>
            </w:pPr>
            <w:r>
              <w:rPr>
                <w:color w:val="000000"/>
              </w:rPr>
              <w:t>Start Medium and End High</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0.01</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0.84</w:t>
            </w:r>
          </w:p>
        </w:tc>
        <w:tc>
          <w:tcPr>
            <w:tcW w:w="1508" w:type="dxa"/>
          </w:tcPr>
          <w:p w:rsidR="00866A2C" w:rsidRDefault="00866A2C" w:rsidP="00F97624">
            <w:pPr>
              <w:jc w:val="center"/>
              <w:rPr>
                <w:color w:val="000000"/>
              </w:rPr>
            </w:pPr>
            <w:r>
              <w:rPr>
                <w:color w:val="000000"/>
              </w:rPr>
              <w:t>1.03</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-0.01</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-1.66</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-0.48**</w:t>
            </w:r>
          </w:p>
        </w:tc>
        <w:tc>
          <w:tcPr>
            <w:tcW w:w="1193" w:type="dxa"/>
          </w:tcPr>
          <w:p w:rsidR="00866A2C" w:rsidRDefault="00F97624" w:rsidP="00F97624">
            <w:pPr>
              <w:jc w:val="center"/>
              <w:rPr>
                <w:color w:val="000000"/>
              </w:rPr>
            </w:pPr>
            <w:r>
              <w:rPr>
                <w:color w:val="000000"/>
              </w:rPr>
              <w:t>0.18</w:t>
            </w:r>
          </w:p>
        </w:tc>
        <w:tc>
          <w:tcPr>
            <w:tcW w:w="1260" w:type="dxa"/>
          </w:tcPr>
          <w:p w:rsidR="00866A2C" w:rsidRDefault="00F97624" w:rsidP="00F97624">
            <w:pPr>
              <w:tabs>
                <w:tab w:val="decimal" w:pos="491"/>
              </w:tabs>
              <w:rPr>
                <w:color w:val="000000"/>
              </w:rPr>
            </w:pPr>
            <w:r>
              <w:rPr>
                <w:color w:val="000000"/>
              </w:rPr>
              <w:t>-2.70</w:t>
            </w:r>
          </w:p>
        </w:tc>
        <w:tc>
          <w:tcPr>
            <w:tcW w:w="1508" w:type="dxa"/>
          </w:tcPr>
          <w:p w:rsidR="00866A2C" w:rsidRDefault="00F97624" w:rsidP="00F97624">
            <w:pPr>
              <w:jc w:val="center"/>
              <w:rPr>
                <w:color w:val="000000"/>
              </w:rPr>
            </w:pPr>
            <w:r>
              <w:rPr>
                <w:color w:val="000000"/>
              </w:rPr>
              <w:t>0.62</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-0.18</w:t>
            </w:r>
          </w:p>
        </w:tc>
        <w:tc>
          <w:tcPr>
            <w:tcW w:w="1193" w:type="dxa"/>
          </w:tcPr>
          <w:p w:rsidR="00866A2C" w:rsidRDefault="00866A2C" w:rsidP="00F97624">
            <w:pPr>
              <w:jc w:val="center"/>
              <w:rPr>
                <w:color w:val="000000"/>
              </w:rPr>
            </w:pPr>
            <w:r>
              <w:rPr>
                <w:color w:val="000000"/>
              </w:rPr>
              <w:t>0.28</w:t>
            </w:r>
          </w:p>
        </w:tc>
        <w:tc>
          <w:tcPr>
            <w:tcW w:w="1260" w:type="dxa"/>
          </w:tcPr>
          <w:p w:rsidR="00866A2C" w:rsidRDefault="00866A2C" w:rsidP="00F97624">
            <w:pPr>
              <w:tabs>
                <w:tab w:val="decimal" w:pos="491"/>
              </w:tabs>
              <w:rPr>
                <w:color w:val="000000"/>
              </w:rPr>
            </w:pPr>
            <w:r>
              <w:rPr>
                <w:color w:val="000000"/>
              </w:rPr>
              <w:t>-0.65</w:t>
            </w:r>
          </w:p>
        </w:tc>
        <w:tc>
          <w:tcPr>
            <w:tcW w:w="1508" w:type="dxa"/>
          </w:tcPr>
          <w:p w:rsidR="00866A2C" w:rsidRDefault="00866A2C" w:rsidP="00F97624">
            <w:pPr>
              <w:jc w:val="center"/>
              <w:rPr>
                <w:color w:val="000000"/>
              </w:rPr>
            </w:pPr>
            <w:r>
              <w:rPr>
                <w:color w:val="000000"/>
              </w:rPr>
              <w:t>0.84</w:t>
            </w:r>
          </w:p>
        </w:tc>
      </w:tr>
      <w:tr w:rsidR="00866A2C" w:rsidTr="00EC357F">
        <w:tc>
          <w:tcPr>
            <w:tcW w:w="4068" w:type="dxa"/>
          </w:tcPr>
          <w:p w:rsidR="00866A2C" w:rsidRDefault="00866A2C" w:rsidP="00F97624">
            <w:pPr>
              <w:rPr>
                <w:color w:val="000000"/>
              </w:rPr>
            </w:pPr>
            <w:r>
              <w:rPr>
                <w:color w:val="000000"/>
              </w:rPr>
              <w:t>Start Medium and End Low</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pPr>
            <w:r>
              <w:t>-0.05***</w:t>
            </w:r>
          </w:p>
        </w:tc>
        <w:tc>
          <w:tcPr>
            <w:tcW w:w="1193" w:type="dxa"/>
          </w:tcPr>
          <w:p w:rsidR="00866A2C" w:rsidRDefault="00866A2C" w:rsidP="00F97624">
            <w:pPr>
              <w:jc w:val="center"/>
            </w:pPr>
            <w:r>
              <w:t>0.01</w:t>
            </w:r>
          </w:p>
        </w:tc>
        <w:tc>
          <w:tcPr>
            <w:tcW w:w="1260" w:type="dxa"/>
          </w:tcPr>
          <w:p w:rsidR="00866A2C" w:rsidRDefault="00866A2C" w:rsidP="00F97624">
            <w:pPr>
              <w:tabs>
                <w:tab w:val="decimal" w:pos="491"/>
              </w:tabs>
            </w:pPr>
            <w:r>
              <w:t>-6.53</w:t>
            </w:r>
          </w:p>
        </w:tc>
        <w:tc>
          <w:tcPr>
            <w:tcW w:w="1508" w:type="dxa"/>
          </w:tcPr>
          <w:p w:rsidR="00866A2C" w:rsidRDefault="00866A2C" w:rsidP="00F97624">
            <w:pPr>
              <w:jc w:val="center"/>
            </w:pPr>
            <w:r>
              <w:t>0.97</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pPr>
            <w:r>
              <w:t>-0.05</w:t>
            </w:r>
            <w:r w:rsidR="00F97624">
              <w:t>***</w:t>
            </w:r>
          </w:p>
        </w:tc>
        <w:tc>
          <w:tcPr>
            <w:tcW w:w="1193" w:type="dxa"/>
          </w:tcPr>
          <w:p w:rsidR="00866A2C" w:rsidRDefault="00866A2C" w:rsidP="00F97624">
            <w:pPr>
              <w:jc w:val="center"/>
            </w:pPr>
            <w:r>
              <w:t>0.01</w:t>
            </w:r>
          </w:p>
        </w:tc>
        <w:tc>
          <w:tcPr>
            <w:tcW w:w="1260" w:type="dxa"/>
          </w:tcPr>
          <w:p w:rsidR="00866A2C" w:rsidRDefault="00866A2C" w:rsidP="00F97624">
            <w:pPr>
              <w:tabs>
                <w:tab w:val="decimal" w:pos="491"/>
              </w:tabs>
            </w:pPr>
            <w:r>
              <w:t>-7.11</w:t>
            </w:r>
          </w:p>
        </w:tc>
        <w:tc>
          <w:tcPr>
            <w:tcW w:w="1508" w:type="dxa"/>
          </w:tcPr>
          <w:p w:rsidR="00866A2C" w:rsidRDefault="00866A2C" w:rsidP="00F97624">
            <w:pPr>
              <w:jc w:val="center"/>
            </w:pPr>
            <w:r>
              <w:t>0.95</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pPr>
            <w:r>
              <w:t>-1.34***</w:t>
            </w:r>
          </w:p>
        </w:tc>
        <w:tc>
          <w:tcPr>
            <w:tcW w:w="1193" w:type="dxa"/>
          </w:tcPr>
          <w:p w:rsidR="00866A2C" w:rsidRDefault="00F97624" w:rsidP="00F97624">
            <w:pPr>
              <w:jc w:val="center"/>
            </w:pPr>
            <w:r>
              <w:t>0.18</w:t>
            </w:r>
          </w:p>
        </w:tc>
        <w:tc>
          <w:tcPr>
            <w:tcW w:w="1260" w:type="dxa"/>
          </w:tcPr>
          <w:p w:rsidR="00866A2C" w:rsidRDefault="00F97624" w:rsidP="00F97624">
            <w:pPr>
              <w:tabs>
                <w:tab w:val="decimal" w:pos="491"/>
              </w:tabs>
            </w:pPr>
            <w:r>
              <w:t>-7.91</w:t>
            </w:r>
          </w:p>
        </w:tc>
        <w:tc>
          <w:tcPr>
            <w:tcW w:w="1508" w:type="dxa"/>
          </w:tcPr>
          <w:p w:rsidR="00866A2C" w:rsidRDefault="00F97624" w:rsidP="00F97624">
            <w:pPr>
              <w:jc w:val="center"/>
            </w:pPr>
            <w:r>
              <w:t>0.26</w:t>
            </w:r>
          </w:p>
        </w:tc>
      </w:tr>
      <w:tr w:rsidR="00866A2C" w:rsidRPr="008F6DFC" w:rsidTr="00EC357F">
        <w:tc>
          <w:tcPr>
            <w:tcW w:w="4068" w:type="dxa"/>
            <w:tcBorders>
              <w:bottom w:val="single" w:sz="4" w:space="0" w:color="auto"/>
            </w:tcBorders>
          </w:tcPr>
          <w:p w:rsidR="00866A2C" w:rsidRDefault="00866A2C" w:rsidP="00F97624">
            <w:pPr>
              <w:ind w:left="180"/>
              <w:rPr>
                <w:color w:val="000000"/>
              </w:rPr>
            </w:pPr>
            <w:r>
              <w:rPr>
                <w:color w:val="000000"/>
              </w:rPr>
              <w:t>STEM Career Attainment</w:t>
            </w:r>
          </w:p>
        </w:tc>
        <w:tc>
          <w:tcPr>
            <w:tcW w:w="1507" w:type="dxa"/>
            <w:tcBorders>
              <w:bottom w:val="single" w:sz="4" w:space="0" w:color="auto"/>
            </w:tcBorders>
          </w:tcPr>
          <w:p w:rsidR="00866A2C" w:rsidRPr="008F6DFC" w:rsidRDefault="00866A2C" w:rsidP="00F97624">
            <w:pPr>
              <w:tabs>
                <w:tab w:val="decimal" w:pos="522"/>
              </w:tabs>
              <w:rPr>
                <w:rFonts w:eastAsia="Times New Roman"/>
                <w:color w:val="000000"/>
              </w:rPr>
            </w:pPr>
            <w:r>
              <w:rPr>
                <w:rFonts w:eastAsia="Times New Roman"/>
                <w:color w:val="000000"/>
              </w:rPr>
              <w:t>-1.94***</w:t>
            </w:r>
          </w:p>
        </w:tc>
        <w:tc>
          <w:tcPr>
            <w:tcW w:w="1193" w:type="dxa"/>
            <w:tcBorders>
              <w:bottom w:val="single" w:sz="4" w:space="0" w:color="auto"/>
            </w:tcBorders>
          </w:tcPr>
          <w:p w:rsidR="00866A2C" w:rsidRPr="008F6DFC" w:rsidRDefault="00866A2C" w:rsidP="00F97624">
            <w:pPr>
              <w:jc w:val="center"/>
              <w:rPr>
                <w:rFonts w:eastAsia="Times New Roman"/>
                <w:color w:val="000000"/>
              </w:rPr>
            </w:pPr>
            <w:r>
              <w:rPr>
                <w:rFonts w:eastAsia="Times New Roman"/>
                <w:color w:val="000000"/>
              </w:rPr>
              <w:t>0.44</w:t>
            </w:r>
          </w:p>
        </w:tc>
        <w:tc>
          <w:tcPr>
            <w:tcW w:w="1260" w:type="dxa"/>
            <w:tcBorders>
              <w:bottom w:val="single" w:sz="4" w:space="0" w:color="auto"/>
            </w:tcBorders>
          </w:tcPr>
          <w:p w:rsidR="00866A2C" w:rsidRPr="008F6DFC" w:rsidRDefault="00866A2C" w:rsidP="00F97624">
            <w:pPr>
              <w:tabs>
                <w:tab w:val="decimal" w:pos="491"/>
              </w:tabs>
              <w:rPr>
                <w:rFonts w:eastAsia="Times New Roman"/>
                <w:color w:val="000000"/>
              </w:rPr>
            </w:pPr>
            <w:r>
              <w:rPr>
                <w:rFonts w:eastAsia="Times New Roman"/>
                <w:color w:val="000000"/>
              </w:rPr>
              <w:t>-4.43</w:t>
            </w:r>
          </w:p>
        </w:tc>
        <w:tc>
          <w:tcPr>
            <w:tcW w:w="1508" w:type="dxa"/>
            <w:tcBorders>
              <w:bottom w:val="single" w:sz="4" w:space="0" w:color="auto"/>
            </w:tcBorders>
          </w:tcPr>
          <w:p w:rsidR="00866A2C" w:rsidRPr="008F6DFC" w:rsidRDefault="00866A2C" w:rsidP="00F97624">
            <w:pPr>
              <w:jc w:val="center"/>
              <w:rPr>
                <w:rFonts w:eastAsia="Times New Roman"/>
                <w:color w:val="000000"/>
              </w:rPr>
            </w:pPr>
            <w:r>
              <w:rPr>
                <w:rFonts w:eastAsia="Times New Roman"/>
                <w:color w:val="000000"/>
              </w:rPr>
              <w:t>0.14</w:t>
            </w:r>
          </w:p>
        </w:tc>
      </w:tr>
    </w:tbl>
    <w:p w:rsidR="00EF3FA3" w:rsidRDefault="00F97624"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r>
        <w:t xml:space="preserve"> </w:t>
      </w:r>
      <w:r w:rsidR="007C7240" w:rsidRPr="00F97624">
        <w:rPr>
          <w:i/>
        </w:rPr>
        <w:t>Note</w:t>
      </w:r>
      <w:r>
        <w:t>.</w:t>
      </w:r>
      <w:r w:rsidR="007C7240">
        <w:t xml:space="preserve"> Comparison group is “Stay High.”</w:t>
      </w:r>
      <w:r w:rsidR="00EF3FA3">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59C1" w:rsidTr="00866A2C">
        <w:tc>
          <w:tcPr>
            <w:tcW w:w="4788" w:type="dxa"/>
          </w:tcPr>
          <w:p w:rsidR="006A59C1" w:rsidRDefault="006A59C1" w:rsidP="00F97624">
            <w:pPr>
              <w:jc w:val="center"/>
            </w:pPr>
            <w:r>
              <w:t>Positive in Grade 7</w:t>
            </w:r>
          </w:p>
          <w:p w:rsidR="006A59C1" w:rsidRDefault="006A59C1" w:rsidP="00F97624">
            <w:r w:rsidRPr="006A59C1">
              <w:rPr>
                <w:noProof/>
              </w:rPr>
              <w:drawing>
                <wp:inline distT="0" distB="0" distL="0" distR="0">
                  <wp:extent cx="276860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68744" cy="2076557"/>
                          </a:xfrm>
                          <a:prstGeom prst="rect">
                            <a:avLst/>
                          </a:prstGeom>
                        </pic:spPr>
                      </pic:pic>
                    </a:graphicData>
                  </a:graphic>
                </wp:inline>
              </w:drawing>
            </w:r>
          </w:p>
        </w:tc>
        <w:tc>
          <w:tcPr>
            <w:tcW w:w="4788" w:type="dxa"/>
          </w:tcPr>
          <w:p w:rsidR="006A59C1" w:rsidRDefault="006A59C1" w:rsidP="00F97624">
            <w:pPr>
              <w:jc w:val="center"/>
            </w:pPr>
            <w:r>
              <w:t>Qualified Positive in Grade 7</w:t>
            </w:r>
          </w:p>
          <w:p w:rsidR="006A59C1" w:rsidRDefault="006A59C1" w:rsidP="00F97624">
            <w:r w:rsidRPr="006A59C1">
              <w:rPr>
                <w:noProof/>
              </w:rPr>
              <w:drawing>
                <wp:inline distT="0" distB="0" distL="0" distR="0">
                  <wp:extent cx="2768601"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768744" cy="2076557"/>
                          </a:xfrm>
                          <a:prstGeom prst="rect">
                            <a:avLst/>
                          </a:prstGeom>
                        </pic:spPr>
                      </pic:pic>
                    </a:graphicData>
                  </a:graphic>
                </wp:inline>
              </w:drawing>
            </w:r>
          </w:p>
        </w:tc>
      </w:tr>
      <w:tr w:rsidR="006A59C1" w:rsidTr="00866A2C">
        <w:tc>
          <w:tcPr>
            <w:tcW w:w="4788" w:type="dxa"/>
          </w:tcPr>
          <w:p w:rsidR="006A59C1" w:rsidRDefault="006A59C1" w:rsidP="00F97624">
            <w:pPr>
              <w:jc w:val="center"/>
            </w:pPr>
            <w:r>
              <w:t>Indifferent in Grade 7</w:t>
            </w:r>
          </w:p>
          <w:p w:rsidR="006A59C1" w:rsidRDefault="006A59C1" w:rsidP="00F97624">
            <w:r w:rsidRPr="006A59C1">
              <w:rPr>
                <w:noProof/>
              </w:rPr>
              <w:drawing>
                <wp:inline distT="0" distB="0" distL="0" distR="0">
                  <wp:extent cx="2730500" cy="2047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30641" cy="2047979"/>
                          </a:xfrm>
                          <a:prstGeom prst="rect">
                            <a:avLst/>
                          </a:prstGeom>
                        </pic:spPr>
                      </pic:pic>
                    </a:graphicData>
                  </a:graphic>
                </wp:inline>
              </w:drawing>
            </w:r>
          </w:p>
        </w:tc>
        <w:tc>
          <w:tcPr>
            <w:tcW w:w="4788" w:type="dxa"/>
          </w:tcPr>
          <w:p w:rsidR="006A59C1" w:rsidRDefault="006A59C1" w:rsidP="00F97624">
            <w:pPr>
              <w:jc w:val="center"/>
            </w:pPr>
            <w:r>
              <w:t>Dim in Grade 7</w:t>
            </w:r>
          </w:p>
          <w:p w:rsidR="006A59C1" w:rsidRDefault="001D41B6" w:rsidP="00F97624">
            <w:r w:rsidRPr="001D41B6">
              <w:rPr>
                <w:noProof/>
              </w:rPr>
              <w:drawing>
                <wp:inline distT="0" distB="0" distL="0" distR="0">
                  <wp:extent cx="2730500" cy="20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730641" cy="2047979"/>
                          </a:xfrm>
                          <a:prstGeom prst="rect">
                            <a:avLst/>
                          </a:prstGeom>
                        </pic:spPr>
                      </pic:pic>
                    </a:graphicData>
                  </a:graphic>
                </wp:inline>
              </w:drawing>
            </w:r>
          </w:p>
        </w:tc>
      </w:tr>
    </w:tbl>
    <w:p w:rsidR="006A59C1" w:rsidRDefault="006A59C1" w:rsidP="00F97624">
      <w:pPr>
        <w:spacing w:after="0" w:line="240" w:lineRule="auto"/>
        <w:rPr>
          <w:color w:val="FF0000"/>
        </w:rPr>
      </w:pPr>
      <w:proofErr w:type="gramStart"/>
      <w:r w:rsidRPr="004B5AC0">
        <w:rPr>
          <w:i/>
          <w:color w:val="000000" w:themeColor="text1"/>
        </w:rPr>
        <w:t xml:space="preserve">Figure </w:t>
      </w:r>
      <w:r>
        <w:rPr>
          <w:i/>
          <w:color w:val="000000" w:themeColor="text1"/>
        </w:rPr>
        <w:t>1</w:t>
      </w:r>
      <w:r w:rsidRPr="00EC357F">
        <w:rPr>
          <w:color w:val="000000" w:themeColor="text1"/>
        </w:rPr>
        <w:t>.</w:t>
      </w:r>
      <w:proofErr w:type="gramEnd"/>
      <w:r w:rsidRPr="00EC357F">
        <w:rPr>
          <w:color w:val="000000" w:themeColor="text1"/>
        </w:rPr>
        <w:t xml:space="preserve"> </w:t>
      </w:r>
      <w:proofErr w:type="gramStart"/>
      <w:r>
        <w:rPr>
          <w:color w:val="000000" w:themeColor="text1"/>
        </w:rPr>
        <w:t>S</w:t>
      </w:r>
      <w:r w:rsidRPr="00EC357F">
        <w:rPr>
          <w:color w:val="000000" w:themeColor="text1"/>
        </w:rPr>
        <w:t>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pPr>
    </w:p>
    <w:p w:rsidR="006A59C1" w:rsidRDefault="006A59C1" w:rsidP="00F97624">
      <w:pPr>
        <w:spacing w:after="0" w:line="240" w:lineRule="auto"/>
      </w:pPr>
      <w:r>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0158C">
              <w:rPr>
                <w:noProof/>
              </w:rPr>
              <w:drawing>
                <wp:inline distT="0" distB="0" distL="0" distR="0">
                  <wp:extent cx="2729132" cy="204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0158C">
              <w:rPr>
                <w:noProof/>
              </w:rPr>
              <w:drawing>
                <wp:inline distT="0" distB="0" distL="0" distR="0">
                  <wp:extent cx="2757268" cy="2067951"/>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59533" cy="2069650"/>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0158C">
              <w:rPr>
                <w:noProof/>
              </w:rPr>
              <w:drawing>
                <wp:inline distT="0" distB="0" distL="0" distR="0">
                  <wp:extent cx="2729132" cy="204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rPr>
              <w:drawing>
                <wp:inline distT="0" distB="0" distL="0" distR="0">
                  <wp:extent cx="2785535"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85678" cy="2089258"/>
                          </a:xfrm>
                          <a:prstGeom prst="rect">
                            <a:avLst/>
                          </a:prstGeom>
                        </pic:spPr>
                      </pic:pic>
                    </a:graphicData>
                  </a:graphic>
                </wp:inline>
              </w:drawing>
            </w:r>
          </w:p>
        </w:tc>
      </w:tr>
    </w:tbl>
    <w:p w:rsidR="007C7240" w:rsidRDefault="00EF3FA3" w:rsidP="00F97624">
      <w:pPr>
        <w:spacing w:after="0" w:line="240" w:lineRule="auto"/>
        <w:rPr>
          <w:color w:val="FF0000"/>
        </w:rPr>
      </w:pPr>
      <w:proofErr w:type="gramStart"/>
      <w:r w:rsidRPr="004B5AC0">
        <w:rPr>
          <w:i/>
          <w:color w:val="000000" w:themeColor="text1"/>
        </w:rPr>
        <w:t xml:space="preserve">Figure </w:t>
      </w:r>
      <w:r w:rsidR="006A59C1">
        <w:rPr>
          <w:i/>
          <w:color w:val="000000" w:themeColor="text1"/>
        </w:rPr>
        <w:t>2</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rPr>
          <w:color w:val="FF0000"/>
        </w:rPr>
      </w:pPr>
    </w:p>
    <w:p w:rsidR="00EF3FA3" w:rsidRDefault="00EF3FA3" w:rsidP="00F97624">
      <w:pPr>
        <w:spacing w:after="0" w:line="240" w:lineRule="auto"/>
        <w:rPr>
          <w:color w:val="FF0000"/>
        </w:rPr>
      </w:pPr>
      <w:r>
        <w:rPr>
          <w:color w:val="FF0000"/>
        </w:rPr>
        <w:br w:type="page"/>
      </w:r>
    </w:p>
    <w:p w:rsidR="00EF3FA3" w:rsidRDefault="00EF3FA3"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C70CD">
              <w:rPr>
                <w:noProof/>
              </w:rPr>
              <w:drawing>
                <wp:inline distT="0" distB="0" distL="0" distR="0">
                  <wp:extent cx="2686929" cy="201519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689136" cy="2016852"/>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C70CD">
              <w:rPr>
                <w:noProof/>
              </w:rPr>
              <w:drawing>
                <wp:inline distT="0" distB="0" distL="0" distR="0">
                  <wp:extent cx="2686929" cy="20151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689136" cy="2016852"/>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C70CD">
              <w:rPr>
                <w:noProof/>
              </w:rPr>
              <w:drawing>
                <wp:inline distT="0" distB="0" distL="0" distR="0">
                  <wp:extent cx="2750234" cy="206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752493" cy="2064369"/>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rPr>
              <w:drawing>
                <wp:inline distT="0" distB="0" distL="0" distR="0">
                  <wp:extent cx="2781300" cy="2085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781443" cy="2086081"/>
                          </a:xfrm>
                          <a:prstGeom prst="rect">
                            <a:avLst/>
                          </a:prstGeom>
                        </pic:spPr>
                      </pic:pic>
                    </a:graphicData>
                  </a:graphic>
                </wp:inline>
              </w:drawing>
            </w:r>
          </w:p>
        </w:tc>
      </w:tr>
    </w:tbl>
    <w:p w:rsidR="00EF3FA3" w:rsidRDefault="00EF3FA3" w:rsidP="00F97624">
      <w:pPr>
        <w:spacing w:after="0" w:line="240" w:lineRule="auto"/>
      </w:pPr>
      <w:proofErr w:type="gramStart"/>
      <w:r w:rsidRPr="004B5AC0">
        <w:rPr>
          <w:i/>
          <w:color w:val="000000" w:themeColor="text1"/>
        </w:rPr>
        <w:t xml:space="preserve">Figure </w:t>
      </w:r>
      <w:r w:rsidR="006A59C1">
        <w:rPr>
          <w:i/>
          <w:color w:val="000000" w:themeColor="text1"/>
        </w:rPr>
        <w:t>3</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Underrepresented 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pPr>
    </w:p>
    <w:sectPr w:rsidR="00EF3FA3" w:rsidSect="008F6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knylund" w:date="2014-02-04T20:38:00Z" w:initials="k">
    <w:p w:rsidR="0027081F" w:rsidRDefault="0027081F">
      <w:pPr>
        <w:pStyle w:val="CommentText"/>
      </w:pPr>
      <w:r>
        <w:rPr>
          <w:rStyle w:val="CommentReference"/>
        </w:rPr>
        <w:annotationRef/>
      </w:r>
      <w:r>
        <w:t>Is this right?</w:t>
      </w:r>
    </w:p>
  </w:comment>
  <w:comment w:id="11" w:author="knylund" w:date="2014-02-04T20:38:00Z" w:initials="k">
    <w:p w:rsidR="0027081F" w:rsidRDefault="0027081F">
      <w:pPr>
        <w:pStyle w:val="CommentText"/>
      </w:pPr>
      <w:r>
        <w:rPr>
          <w:rStyle w:val="CommentReference"/>
        </w:rPr>
        <w:annotationRef/>
      </w:r>
      <w:r>
        <w:t>Was based on?  I’m not sure what you’re trying to say here.</w:t>
      </w:r>
    </w:p>
  </w:comment>
  <w:comment w:id="37" w:author="knylund" w:date="2014-02-04T20:42:00Z" w:initials="k">
    <w:p w:rsidR="0027081F" w:rsidRDefault="0027081F">
      <w:pPr>
        <w:pStyle w:val="CommentText"/>
      </w:pPr>
      <w:r>
        <w:rPr>
          <w:rStyle w:val="CommentReference"/>
        </w:rPr>
        <w:annotationRef/>
      </w:r>
      <w:r>
        <w:t>I’m not sure what is trying to be conveyed here. Could you edit?</w:t>
      </w:r>
    </w:p>
  </w:comment>
  <w:comment w:id="49" w:author="knylund" w:date="2014-02-04T20:46:00Z" w:initials="k">
    <w:p w:rsidR="005779AB" w:rsidRDefault="005779AB">
      <w:pPr>
        <w:pStyle w:val="CommentText"/>
      </w:pPr>
      <w:r>
        <w:rPr>
          <w:rStyle w:val="CommentReference"/>
        </w:rPr>
        <w:annotationRef/>
      </w:r>
      <w:r>
        <w:t>How did we decide which value was a 1? This is unclear to me</w:t>
      </w:r>
    </w:p>
  </w:comment>
  <w:comment w:id="51" w:author="Karen" w:date="2014-02-04T20:38:00Z" w:initials="K">
    <w:p w:rsidR="0027081F" w:rsidRDefault="0027081F">
      <w:pPr>
        <w:pStyle w:val="CommentText"/>
      </w:pPr>
      <w:r>
        <w:rPr>
          <w:rStyle w:val="CommentReference"/>
        </w:rPr>
        <w:annotationRef/>
      </w:r>
      <w:r>
        <w:t>Is this right?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B07" w:rsidRDefault="006F2B07" w:rsidP="00D70F84">
      <w:pPr>
        <w:spacing w:after="0" w:line="240" w:lineRule="auto"/>
      </w:pPr>
      <w:r>
        <w:separator/>
      </w:r>
    </w:p>
  </w:endnote>
  <w:endnote w:type="continuationSeparator" w:id="0">
    <w:p w:rsidR="006F2B07" w:rsidRDefault="006F2B07" w:rsidP="00D70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B07" w:rsidRDefault="006F2B07" w:rsidP="00D70F84">
      <w:pPr>
        <w:spacing w:after="0" w:line="240" w:lineRule="auto"/>
      </w:pPr>
      <w:r>
        <w:separator/>
      </w:r>
    </w:p>
  </w:footnote>
  <w:footnote w:type="continuationSeparator" w:id="0">
    <w:p w:rsidR="006F2B07" w:rsidRDefault="006F2B07" w:rsidP="00D70F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84"/>
    <w:rsid w:val="00001467"/>
    <w:rsid w:val="00054830"/>
    <w:rsid w:val="000A316A"/>
    <w:rsid w:val="000B511D"/>
    <w:rsid w:val="00133C90"/>
    <w:rsid w:val="00140F93"/>
    <w:rsid w:val="00185A22"/>
    <w:rsid w:val="001D41B6"/>
    <w:rsid w:val="001E7962"/>
    <w:rsid w:val="001F1964"/>
    <w:rsid w:val="00204BAF"/>
    <w:rsid w:val="00207A04"/>
    <w:rsid w:val="002620F0"/>
    <w:rsid w:val="0027081F"/>
    <w:rsid w:val="002915B5"/>
    <w:rsid w:val="002B6313"/>
    <w:rsid w:val="0031310E"/>
    <w:rsid w:val="003502A5"/>
    <w:rsid w:val="00363E16"/>
    <w:rsid w:val="003A26BF"/>
    <w:rsid w:val="003C373D"/>
    <w:rsid w:val="003D0A86"/>
    <w:rsid w:val="0040158C"/>
    <w:rsid w:val="004B5AC0"/>
    <w:rsid w:val="004C70CD"/>
    <w:rsid w:val="004E38EE"/>
    <w:rsid w:val="0051384F"/>
    <w:rsid w:val="005779AB"/>
    <w:rsid w:val="00577A6B"/>
    <w:rsid w:val="005C6CED"/>
    <w:rsid w:val="005D2DF0"/>
    <w:rsid w:val="005D7101"/>
    <w:rsid w:val="005F1F29"/>
    <w:rsid w:val="006A59C1"/>
    <w:rsid w:val="006B7172"/>
    <w:rsid w:val="006F2B07"/>
    <w:rsid w:val="00721FF3"/>
    <w:rsid w:val="007309BC"/>
    <w:rsid w:val="00756C8D"/>
    <w:rsid w:val="00783B44"/>
    <w:rsid w:val="007951F2"/>
    <w:rsid w:val="00796773"/>
    <w:rsid w:val="007C7240"/>
    <w:rsid w:val="007E7206"/>
    <w:rsid w:val="007F26E4"/>
    <w:rsid w:val="008155F4"/>
    <w:rsid w:val="008159DA"/>
    <w:rsid w:val="0085178E"/>
    <w:rsid w:val="00866A2C"/>
    <w:rsid w:val="00870380"/>
    <w:rsid w:val="008B483D"/>
    <w:rsid w:val="008D3BBF"/>
    <w:rsid w:val="008F61DC"/>
    <w:rsid w:val="008F6DFC"/>
    <w:rsid w:val="00945D6D"/>
    <w:rsid w:val="00972CA6"/>
    <w:rsid w:val="009C07E5"/>
    <w:rsid w:val="009F0BAF"/>
    <w:rsid w:val="009F21AD"/>
    <w:rsid w:val="00A025AD"/>
    <w:rsid w:val="00A17726"/>
    <w:rsid w:val="00A26C2F"/>
    <w:rsid w:val="00A53C7D"/>
    <w:rsid w:val="00AB069C"/>
    <w:rsid w:val="00AC5072"/>
    <w:rsid w:val="00AF6274"/>
    <w:rsid w:val="00B63437"/>
    <w:rsid w:val="00B65427"/>
    <w:rsid w:val="00B83451"/>
    <w:rsid w:val="00C07C95"/>
    <w:rsid w:val="00C25947"/>
    <w:rsid w:val="00C27D8B"/>
    <w:rsid w:val="00C47F14"/>
    <w:rsid w:val="00C509A5"/>
    <w:rsid w:val="00CE081A"/>
    <w:rsid w:val="00D15460"/>
    <w:rsid w:val="00D15933"/>
    <w:rsid w:val="00D463EB"/>
    <w:rsid w:val="00D70F84"/>
    <w:rsid w:val="00D74298"/>
    <w:rsid w:val="00D81284"/>
    <w:rsid w:val="00D92566"/>
    <w:rsid w:val="00DB61F5"/>
    <w:rsid w:val="00DC249D"/>
    <w:rsid w:val="00DE62DC"/>
    <w:rsid w:val="00E02A84"/>
    <w:rsid w:val="00E34305"/>
    <w:rsid w:val="00E5463C"/>
    <w:rsid w:val="00E66B09"/>
    <w:rsid w:val="00EA7760"/>
    <w:rsid w:val="00EB350F"/>
    <w:rsid w:val="00EC357F"/>
    <w:rsid w:val="00ED1F84"/>
    <w:rsid w:val="00EF3FA3"/>
    <w:rsid w:val="00EF4C81"/>
    <w:rsid w:val="00EF5137"/>
    <w:rsid w:val="00F30136"/>
    <w:rsid w:val="00F36583"/>
    <w:rsid w:val="00F9760E"/>
    <w:rsid w:val="00F97624"/>
    <w:rsid w:val="00FA40C3"/>
    <w:rsid w:val="00FC1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 w:type="character" w:styleId="CommentReference">
    <w:name w:val="annotation reference"/>
    <w:basedOn w:val="DefaultParagraphFont"/>
    <w:uiPriority w:val="99"/>
    <w:semiHidden/>
    <w:unhideWhenUsed/>
    <w:rsid w:val="00C25947"/>
    <w:rPr>
      <w:sz w:val="16"/>
      <w:szCs w:val="16"/>
    </w:rPr>
  </w:style>
  <w:style w:type="paragraph" w:styleId="CommentText">
    <w:name w:val="annotation text"/>
    <w:basedOn w:val="Normal"/>
    <w:link w:val="CommentTextChar"/>
    <w:uiPriority w:val="99"/>
    <w:unhideWhenUsed/>
    <w:rsid w:val="00C25947"/>
    <w:pPr>
      <w:spacing w:line="240" w:lineRule="auto"/>
    </w:pPr>
    <w:rPr>
      <w:sz w:val="20"/>
      <w:szCs w:val="20"/>
    </w:rPr>
  </w:style>
  <w:style w:type="character" w:customStyle="1" w:styleId="CommentTextChar">
    <w:name w:val="Comment Text Char"/>
    <w:basedOn w:val="DefaultParagraphFont"/>
    <w:link w:val="CommentText"/>
    <w:uiPriority w:val="99"/>
    <w:rsid w:val="00C25947"/>
    <w:rPr>
      <w:sz w:val="20"/>
      <w:szCs w:val="20"/>
    </w:rPr>
  </w:style>
  <w:style w:type="paragraph" w:styleId="CommentSubject">
    <w:name w:val="annotation subject"/>
    <w:basedOn w:val="CommentText"/>
    <w:next w:val="CommentText"/>
    <w:link w:val="CommentSubjectChar"/>
    <w:uiPriority w:val="99"/>
    <w:semiHidden/>
    <w:unhideWhenUsed/>
    <w:rsid w:val="00C25947"/>
    <w:rPr>
      <w:b/>
      <w:bCs/>
    </w:rPr>
  </w:style>
  <w:style w:type="character" w:customStyle="1" w:styleId="CommentSubjectChar">
    <w:name w:val="Comment Subject Char"/>
    <w:basedOn w:val="CommentTextChar"/>
    <w:link w:val="CommentSubject"/>
    <w:uiPriority w:val="99"/>
    <w:semiHidden/>
    <w:rsid w:val="00C25947"/>
    <w:rPr>
      <w:b/>
      <w:bCs/>
      <w:sz w:val="20"/>
      <w:szCs w:val="20"/>
    </w:rPr>
  </w:style>
  <w:style w:type="character" w:styleId="Hyperlink">
    <w:name w:val="Hyperlink"/>
    <w:basedOn w:val="DefaultParagraphFont"/>
    <w:uiPriority w:val="99"/>
    <w:unhideWhenUsed/>
    <w:rsid w:val="008159DA"/>
    <w:rPr>
      <w:color w:val="0000FF" w:themeColor="hyperlink"/>
      <w:u w:val="single"/>
    </w:rPr>
  </w:style>
  <w:style w:type="paragraph" w:styleId="NormalWeb">
    <w:name w:val="Normal (Web)"/>
    <w:basedOn w:val="Normal"/>
    <w:uiPriority w:val="99"/>
    <w:unhideWhenUsed/>
    <w:rsid w:val="008159DA"/>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D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F84"/>
  </w:style>
  <w:style w:type="paragraph" w:styleId="Footer">
    <w:name w:val="footer"/>
    <w:basedOn w:val="Normal"/>
    <w:link w:val="FooterChar"/>
    <w:uiPriority w:val="99"/>
    <w:unhideWhenUsed/>
    <w:rsid w:val="00D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 w:type="character" w:styleId="CommentReference">
    <w:name w:val="annotation reference"/>
    <w:basedOn w:val="DefaultParagraphFont"/>
    <w:uiPriority w:val="99"/>
    <w:semiHidden/>
    <w:unhideWhenUsed/>
    <w:rsid w:val="00C25947"/>
    <w:rPr>
      <w:sz w:val="16"/>
      <w:szCs w:val="16"/>
    </w:rPr>
  </w:style>
  <w:style w:type="paragraph" w:styleId="CommentText">
    <w:name w:val="annotation text"/>
    <w:basedOn w:val="Normal"/>
    <w:link w:val="CommentTextChar"/>
    <w:uiPriority w:val="99"/>
    <w:unhideWhenUsed/>
    <w:rsid w:val="00C25947"/>
    <w:pPr>
      <w:spacing w:line="240" w:lineRule="auto"/>
    </w:pPr>
    <w:rPr>
      <w:sz w:val="20"/>
      <w:szCs w:val="20"/>
    </w:rPr>
  </w:style>
  <w:style w:type="character" w:customStyle="1" w:styleId="CommentTextChar">
    <w:name w:val="Comment Text Char"/>
    <w:basedOn w:val="DefaultParagraphFont"/>
    <w:link w:val="CommentText"/>
    <w:uiPriority w:val="99"/>
    <w:rsid w:val="00C25947"/>
    <w:rPr>
      <w:sz w:val="20"/>
      <w:szCs w:val="20"/>
    </w:rPr>
  </w:style>
  <w:style w:type="paragraph" w:styleId="CommentSubject">
    <w:name w:val="annotation subject"/>
    <w:basedOn w:val="CommentText"/>
    <w:next w:val="CommentText"/>
    <w:link w:val="CommentSubjectChar"/>
    <w:uiPriority w:val="99"/>
    <w:semiHidden/>
    <w:unhideWhenUsed/>
    <w:rsid w:val="00C25947"/>
    <w:rPr>
      <w:b/>
      <w:bCs/>
    </w:rPr>
  </w:style>
  <w:style w:type="character" w:customStyle="1" w:styleId="CommentSubjectChar">
    <w:name w:val="Comment Subject Char"/>
    <w:basedOn w:val="CommentTextChar"/>
    <w:link w:val="CommentSubject"/>
    <w:uiPriority w:val="99"/>
    <w:semiHidden/>
    <w:rsid w:val="00C25947"/>
    <w:rPr>
      <w:b/>
      <w:bCs/>
      <w:sz w:val="20"/>
      <w:szCs w:val="20"/>
    </w:rPr>
  </w:style>
  <w:style w:type="character" w:styleId="Hyperlink">
    <w:name w:val="Hyperlink"/>
    <w:basedOn w:val="DefaultParagraphFont"/>
    <w:uiPriority w:val="99"/>
    <w:unhideWhenUsed/>
    <w:rsid w:val="008159DA"/>
    <w:rPr>
      <w:color w:val="0000FF" w:themeColor="hyperlink"/>
      <w:u w:val="single"/>
    </w:rPr>
  </w:style>
  <w:style w:type="paragraph" w:styleId="NormalWeb">
    <w:name w:val="Normal (Web)"/>
    <w:basedOn w:val="Normal"/>
    <w:uiPriority w:val="99"/>
    <w:unhideWhenUsed/>
    <w:rsid w:val="008159DA"/>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D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F84"/>
  </w:style>
  <w:style w:type="paragraph" w:styleId="Footer">
    <w:name w:val="footer"/>
    <w:basedOn w:val="Normal"/>
    <w:link w:val="FooterChar"/>
    <w:uiPriority w:val="99"/>
    <w:unhideWhenUsed/>
    <w:rsid w:val="00D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3857">
      <w:bodyDiv w:val="1"/>
      <w:marLeft w:val="0"/>
      <w:marRight w:val="0"/>
      <w:marTop w:val="0"/>
      <w:marBottom w:val="0"/>
      <w:divBdr>
        <w:top w:val="none" w:sz="0" w:space="0" w:color="auto"/>
        <w:left w:val="none" w:sz="0" w:space="0" w:color="auto"/>
        <w:bottom w:val="none" w:sz="0" w:space="0" w:color="auto"/>
        <w:right w:val="none" w:sz="0" w:space="0" w:color="auto"/>
      </w:divBdr>
    </w:div>
    <w:div w:id="1576815849">
      <w:bodyDiv w:val="1"/>
      <w:marLeft w:val="0"/>
      <w:marRight w:val="0"/>
      <w:marTop w:val="0"/>
      <w:marBottom w:val="0"/>
      <w:divBdr>
        <w:top w:val="none" w:sz="0" w:space="0" w:color="auto"/>
        <w:left w:val="none" w:sz="0" w:space="0" w:color="auto"/>
        <w:bottom w:val="none" w:sz="0" w:space="0" w:color="auto"/>
        <w:right w:val="none" w:sz="0" w:space="0" w:color="auto"/>
      </w:divBdr>
    </w:div>
    <w:div w:id="1854757937">
      <w:bodyDiv w:val="1"/>
      <w:marLeft w:val="0"/>
      <w:marRight w:val="0"/>
      <w:marTop w:val="0"/>
      <w:marBottom w:val="0"/>
      <w:divBdr>
        <w:top w:val="none" w:sz="0" w:space="0" w:color="auto"/>
        <w:left w:val="none" w:sz="0" w:space="0" w:color="auto"/>
        <w:bottom w:val="none" w:sz="0" w:space="0" w:color="auto"/>
        <w:right w:val="none" w:sz="0" w:space="0" w:color="auto"/>
      </w:divBdr>
    </w:div>
    <w:div w:id="1997108659">
      <w:bodyDiv w:val="1"/>
      <w:marLeft w:val="0"/>
      <w:marRight w:val="0"/>
      <w:marTop w:val="0"/>
      <w:marBottom w:val="0"/>
      <w:divBdr>
        <w:top w:val="none" w:sz="0" w:space="0" w:color="auto"/>
        <w:left w:val="none" w:sz="0" w:space="0" w:color="auto"/>
        <w:bottom w:val="none" w:sz="0" w:space="0" w:color="auto"/>
        <w:right w:val="none" w:sz="0" w:space="0" w:color="auto"/>
      </w:divBdr>
    </w:div>
    <w:div w:id="2002855277">
      <w:bodyDiv w:val="1"/>
      <w:marLeft w:val="0"/>
      <w:marRight w:val="0"/>
      <w:marTop w:val="0"/>
      <w:marBottom w:val="0"/>
      <w:divBdr>
        <w:top w:val="none" w:sz="0" w:space="0" w:color="auto"/>
        <w:left w:val="none" w:sz="0" w:space="0" w:color="auto"/>
        <w:bottom w:val="none" w:sz="0" w:space="0" w:color="auto"/>
        <w:right w:val="none" w:sz="0" w:space="0" w:color="auto"/>
      </w:divBdr>
    </w:div>
    <w:div w:id="21016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statmodel.com/examples/webnotes/webnote15.pdf"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7742A-7F86-40D7-9B47-BC68AEB7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Nylund Gibson</dc:creator>
  <cp:lastModifiedBy>knylund</cp:lastModifiedBy>
  <cp:revision>9</cp:revision>
  <cp:lastPrinted>2014-01-29T22:42:00Z</cp:lastPrinted>
  <dcterms:created xsi:type="dcterms:W3CDTF">2014-02-05T00:26:00Z</dcterms:created>
  <dcterms:modified xsi:type="dcterms:W3CDTF">2014-02-05T04:49:00Z</dcterms:modified>
</cp:coreProperties>
</file>