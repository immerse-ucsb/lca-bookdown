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B804F6" w:rsidRDefault="004F1E05" w:rsidP="00C144C0">
      <w:pPr>
        <w:jc w:val="center"/>
      </w:pPr>
      <w:r>
        <w:t xml:space="preserve">The Importance of Early Attitudes </w:t>
      </w:r>
      <w:proofErr w:type="gramStart"/>
      <w:r>
        <w:t>Towards</w:t>
      </w:r>
      <w:proofErr w:type="gramEnd"/>
      <w:r>
        <w:t xml:space="preserve"> Math and Science</w:t>
      </w:r>
    </w:p>
    <w:p w:rsidR="004F1E05" w:rsidRDefault="004F1E05"/>
    <w:p w:rsidR="004F1E05" w:rsidRDefault="0051151B">
      <w:r>
        <w:t>Students with consistently</w:t>
      </w:r>
      <w:r w:rsidR="004F1E05">
        <w:t xml:space="preserve"> positive attitudes toward mathematics and science were more likely to pursue careers in science </w:t>
      </w:r>
      <w:r w:rsidR="0039110B">
        <w:t xml:space="preserve">and be more supportive of science </w:t>
      </w:r>
      <w:r w:rsidR="004F1E05">
        <w:t xml:space="preserve">while adolescents with negative attitudes toward mathematics and science were more likely to have </w:t>
      </w:r>
      <w:r>
        <w:t xml:space="preserve">consistently </w:t>
      </w:r>
      <w:r w:rsidR="004F1E05">
        <w:t xml:space="preserve">negative attitudes toward science </w:t>
      </w:r>
      <w:r w:rsidR="0039110B">
        <w:t xml:space="preserve">and be less supportive of science </w:t>
      </w:r>
      <w:r w:rsidR="004F1E05">
        <w:t>at the end of twelfth grade, emphasizing the importance of encouraging and supporting early positive attitudes.</w:t>
      </w:r>
    </w:p>
    <w:p w:rsidR="00C96D1B" w:rsidRDefault="00C96D1B"/>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2F4A07" w:rsidRDefault="008A0C3E" w:rsidP="00E27DB9">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Hadden</w:t>
      </w:r>
      <w:proofErr w:type="spellEnd"/>
      <w:r>
        <w:t xml:space="preserve"> &amp; </w:t>
      </w:r>
      <w:proofErr w:type="spellStart"/>
      <w:r>
        <w:t>Johnstone</w:t>
      </w:r>
      <w:proofErr w:type="spellEnd"/>
      <w:r>
        <w:t xml:space="preserve"> 1983; Harvey &amp; Edwards 1980; Johnson 1987; Simpson &amp; Oliver 1985; </w:t>
      </w:r>
      <w:proofErr w:type="spellStart"/>
      <w:r>
        <w:t>Smail</w:t>
      </w:r>
      <w:proofErr w:type="spellEnd"/>
      <w:r>
        <w:t xml:space="preserve"> and Kelly, 1984;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the who </w:t>
      </w:r>
      <w:r w:rsidR="00DA1EA0">
        <w:t>is teaching</w:t>
      </w:r>
      <w:r w:rsidR="006219CB">
        <w:t xml:space="preserve"> science </w:t>
      </w:r>
      <w:r w:rsidR="00DA1EA0">
        <w:t xml:space="preserve">and what sort of science they are teaching </w:t>
      </w:r>
      <w:r w:rsidR="00070FCD">
        <w:t>(</w:t>
      </w:r>
      <w:proofErr w:type="spellStart"/>
      <w:r w:rsidR="00337C28">
        <w:t>Havard</w:t>
      </w:r>
      <w:proofErr w:type="spellEnd"/>
      <w:r w:rsidR="00337C28">
        <w:t xml:space="preserve">, 1996; </w:t>
      </w:r>
      <w:r w:rsidR="006806F8">
        <w:t>Osborne &amp; Collins, 2000; Whitfield, 1980)</w:t>
      </w:r>
      <w:r w:rsidR="002010A7">
        <w:t>.</w:t>
      </w:r>
      <w:r w:rsidR="006219CB">
        <w:t xml:space="preserve"> </w:t>
      </w:r>
    </w:p>
    <w:p w:rsidR="00731A5D" w:rsidRDefault="00E27DB9" w:rsidP="00E27DB9">
      <w:pPr>
        <w:ind w:firstLine="720"/>
      </w:pPr>
      <w:r>
        <w:t>Despite efforts to improve these various factors such as professional development opportunities for science teachers</w:t>
      </w:r>
      <w:r w:rsidR="00DA1EA0">
        <w:t xml:space="preserve"> or curricular reform</w:t>
      </w:r>
      <w:r>
        <w:t>, we know little about the</w:t>
      </w:r>
      <w:r w:rsidR="00DA1EA0">
        <w:t xml:space="preserve"> long-term implications of </w:t>
      </w:r>
      <w:r w:rsidR="0048766F">
        <w:t>these efforts to address declining student attitudes.</w:t>
      </w:r>
      <w:r>
        <w:t xml:space="preserve"> This study explores how enduring and persistent early student attitudes are toward mathematics and science using a nationally representative, longitudinal data from seventh through twelfth grade. </w:t>
      </w:r>
      <w:r w:rsidR="00731A5D">
        <w:t>In doing so, we</w:t>
      </w:r>
      <w:r w:rsidR="003426F6">
        <w:t xml:space="preserve"> addressed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C43222">
        <w:t xml:space="preserve">identifies particular grade levels </w:t>
      </w:r>
      <w:r w:rsidR="00070FCD">
        <w:t xml:space="preserve">where student attitudes for particular types of students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There were two cohorts of students: a seventh grade cohort and a tenth </w:t>
      </w:r>
      <w:r>
        <w:lastRenderedPageBreak/>
        <w:t xml:space="preserve">grade cohort. Annual data collection continued one year beyond high school for the seventh grade cohort and four years beyond high school for the tenth grade cohort. Follow-up data collection efforts for both cohorts started in 2005 (when participants were in their </w:t>
      </w:r>
      <w:proofErr w:type="gramStart"/>
      <w:r>
        <w:t>mid-30’s</w:t>
      </w:r>
      <w:proofErr w:type="gramEnd"/>
      <w:r>
        <w:t>). The students included in this particular study were from the seventh grade cohort. The cohort consists of students from 52 middle schools across the United States in 1987 (</w:t>
      </w:r>
      <w:r w:rsidRPr="00357E07">
        <w:rPr>
          <w:i/>
        </w:rPr>
        <w:t>N</w:t>
      </w:r>
      <w:r>
        <w:t xml:space="preserve"> = 3,116).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This study included data from students who completed an attitudinal questionnaire in seventh grade and math achievement tests every fall through the end of their high school years. In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attitudinal data </w:t>
      </w:r>
      <w:del w:id="0" w:author="KarenLaptop" w:date="2014-01-10T11:29:00Z">
        <w:r w:rsidR="003E17A0" w:rsidDel="00A8223B">
          <w:delText xml:space="preserve">in </w:delText>
        </w:r>
      </w:del>
      <w:ins w:id="1" w:author="KarenLaptop" w:date="2014-01-10T11:29:00Z">
        <w:r w:rsidR="00A8223B">
          <w:t xml:space="preserve">using measures from </w:t>
        </w:r>
      </w:ins>
      <w:r w:rsidR="003E17A0">
        <w:t xml:space="preserve">seventh grade, </w:t>
      </w:r>
      <w:r w:rsidR="006520CD">
        <w:t>tenth</w:t>
      </w:r>
      <w:r w:rsidR="003E17A0">
        <w:t xml:space="preserve"> grade and </w:t>
      </w:r>
      <w:r w:rsidR="0007437F">
        <w:t>twelfth</w:t>
      </w:r>
      <w:r w:rsidR="003E17A0">
        <w:t xml:space="preserve"> grade using latent transition analysis</w:t>
      </w:r>
      <w:r w:rsidR="002A330B">
        <w:t xml:space="preserve"> (</w:t>
      </w:r>
      <w:ins w:id="2" w:author="KarenLaptop" w:date="2014-01-10T11:21:00Z">
        <w:r w:rsidR="00A8223B">
          <w:t xml:space="preserve">LTA; </w:t>
        </w:r>
      </w:ins>
      <w:ins w:id="3" w:author="KarenLaptop" w:date="2014-01-10T11:23:00Z">
        <w:r w:rsidR="00A8223B">
          <w:t xml:space="preserve">Collins &amp; </w:t>
        </w:r>
        <w:proofErr w:type="spellStart"/>
        <w:r w:rsidR="00A8223B">
          <w:t>Wugalter</w:t>
        </w:r>
        <w:proofErr w:type="spellEnd"/>
        <w:r w:rsidR="00A8223B">
          <w:t>, 1992;</w:t>
        </w:r>
      </w:ins>
      <w:ins w:id="4" w:author="KarenLaptop" w:date="2014-01-10T11:25:00Z">
        <w:r w:rsidR="00A8223B">
          <w:t xml:space="preserve"> </w:t>
        </w:r>
        <w:proofErr w:type="spellStart"/>
        <w:r w:rsidR="00A8223B">
          <w:t>Nylund</w:t>
        </w:r>
        <w:proofErr w:type="spellEnd"/>
        <w:r w:rsidR="00A8223B">
          <w:t>, 2007)</w:t>
        </w:r>
      </w:ins>
      <w:ins w:id="5" w:author="KarenLaptop" w:date="2014-01-10T11:28:00Z">
        <w:r w:rsidR="00A8223B">
          <w:t>.</w:t>
        </w:r>
      </w:ins>
      <w:del w:id="6" w:author="KarenLaptop" w:date="2014-01-10T11:28:00Z">
        <w:r w:rsidR="002A330B" w:rsidDel="00A8223B">
          <w:delText xml:space="preserve">add </w:delText>
        </w:r>
      </w:del>
      <w:ins w:id="7" w:author="KarenLaptop" w:date="2014-01-10T11:28:00Z">
        <w:r w:rsidR="00A8223B">
          <w:t xml:space="preserve"> </w:t>
        </w:r>
      </w:ins>
      <w:del w:id="8" w:author="KarenLaptop" w:date="2014-01-10T11:28:00Z">
        <w:r w:rsidR="002A330B" w:rsidDel="00A8223B">
          <w:delText>references)</w:delText>
        </w:r>
        <w:r w:rsidR="003E17A0" w:rsidDel="00A8223B">
          <w:delText xml:space="preserve">. </w:delText>
        </w:r>
      </w:del>
      <w:del w:id="9" w:author="KarenLaptop" w:date="2014-01-10T11:27:00Z">
        <w:r w:rsidR="00A8223B" w:rsidDel="00A8223B">
          <w:delText>L</w:delText>
        </w:r>
        <w:r w:rsidR="002A724C" w:rsidRPr="00A17F2A" w:rsidDel="00A8223B">
          <w:rPr>
            <w:highlight w:val="yellow"/>
          </w:rPr>
          <w:delText>BRIEFLY DESCRIBE WHY LTA</w:delText>
        </w:r>
      </w:del>
      <w:ins w:id="10" w:author="KarenLaptop" w:date="2014-01-10T11:31:00Z">
        <w:r w:rsidR="00A8223B">
          <w:t xml:space="preserve"> LTA is a </w:t>
        </w:r>
        <w:del w:id="11" w:author="Karen" w:date="2014-01-23T14:02:00Z">
          <w:r w:rsidR="00A8223B" w:rsidDel="00FA5ADC">
            <w:delText>longitiduanl</w:delText>
          </w:r>
        </w:del>
      </w:ins>
      <w:ins w:id="12" w:author="Karen" w:date="2014-01-23T14:02:00Z">
        <w:r w:rsidR="00FA5ADC">
          <w:t>longitudinal</w:t>
        </w:r>
      </w:ins>
      <w:bookmarkStart w:id="13" w:name="_GoBack"/>
      <w:bookmarkEnd w:id="13"/>
      <w:ins w:id="14" w:author="KarenLaptop" w:date="2014-01-10T11:31:00Z">
        <w:r w:rsidR="00A8223B">
          <w:t xml:space="preserve"> model that allows for both the </w:t>
        </w:r>
      </w:ins>
      <w:ins w:id="15" w:author="KarenLaptop" w:date="2014-01-10T11:27:00Z">
        <w:r w:rsidR="00A8223B">
          <w:t>identification of the profiles at each time point</w:t>
        </w:r>
      </w:ins>
      <w:ins w:id="16" w:author="KarenLaptop" w:date="2014-01-10T11:31:00Z">
        <w:r w:rsidR="00A8223B">
          <w:t xml:space="preserve">, </w:t>
        </w:r>
      </w:ins>
      <w:ins w:id="17" w:author="KarenLaptop" w:date="2014-01-10T11:27:00Z">
        <w:r w:rsidR="00A8223B">
          <w:t xml:space="preserve">as well as modeling the change in profiles </w:t>
        </w:r>
      </w:ins>
      <w:ins w:id="18" w:author="KarenLaptop" w:date="2014-01-10T11:31:00Z">
        <w:r w:rsidR="00A8223B">
          <w:t xml:space="preserve">that occurred within individual </w:t>
        </w:r>
      </w:ins>
      <w:ins w:id="19" w:author="KarenLaptop" w:date="2014-01-10T11:27:00Z">
        <w:r w:rsidR="00A8223B">
          <w:t xml:space="preserve">across </w:t>
        </w:r>
      </w:ins>
      <w:del w:id="20" w:author="KarenLaptop" w:date="2014-01-10T11:28:00Z">
        <w:r w:rsidR="002A724C" w:rsidDel="00A8223B">
          <w:delText xml:space="preserve">. </w:delText>
        </w:r>
      </w:del>
      <w:ins w:id="21" w:author="KarenLaptop" w:date="2014-01-10T11:28:00Z">
        <w:r w:rsidR="00A8223B">
          <w:t xml:space="preserve">time. </w:t>
        </w:r>
      </w:ins>
      <w:ins w:id="22" w:author="KarenLaptop" w:date="2014-01-10T11:32:00Z">
        <w:r w:rsidR="003D7788">
          <w:t xml:space="preserve">We also added </w:t>
        </w:r>
      </w:ins>
      <w:ins w:id="23" w:author="KarenLaptop" w:date="2014-01-10T11:33:00Z">
        <w:r w:rsidR="003D7788">
          <w:t>auxiliary</w:t>
        </w:r>
      </w:ins>
      <w:ins w:id="24" w:author="KarenLaptop" w:date="2014-01-10T11:32:00Z">
        <w:r w:rsidR="003D7788">
          <w:t xml:space="preserve"> information into this model, including gender, </w:t>
        </w:r>
      </w:ins>
      <w:ins w:id="25" w:author="KarenLaptop" w:date="2014-01-10T11:33:00Z">
        <w:r w:rsidR="003D7788">
          <w:t>ethnicity</w:t>
        </w:r>
      </w:ins>
      <w:ins w:id="26" w:author="KarenLaptop" w:date="2014-01-10T11:32:00Z">
        <w:r w:rsidR="003D7788">
          <w:t>, and distal outcomes such as math sc</w:t>
        </w:r>
        <w:del w:id="27" w:author="Karen Nylund Gibson" w:date="2014-01-12T10:59:00Z">
          <w:r w:rsidR="003D7788" w:rsidDel="00E550AE">
            <w:delText>h</w:delText>
          </w:r>
        </w:del>
        <w:r w:rsidR="003D7788">
          <w:t>o</w:t>
        </w:r>
        <w:del w:id="28" w:author="Karen Nylund Gibson" w:date="2014-01-12T10:59:00Z">
          <w:r w:rsidR="003D7788" w:rsidDel="00E550AE">
            <w:delText>l</w:delText>
          </w:r>
        </w:del>
        <w:r w:rsidR="003D7788">
          <w:t>re</w:t>
        </w:r>
      </w:ins>
      <w:ins w:id="29" w:author="Karen Nylund Gibson" w:date="2014-01-12T10:59:00Z">
        <w:r w:rsidR="00E550AE">
          <w:t>s</w:t>
        </w:r>
      </w:ins>
      <w:ins w:id="30" w:author="KarenLaptop" w:date="2014-01-10T11:32:00Z">
        <w:r w:rsidR="003D7788">
          <w:t xml:space="preserve"> in grade 12, </w:t>
        </w:r>
      </w:ins>
      <w:ins w:id="31" w:author="Karen Nylund Gibson" w:date="2014-01-12T10:59:00Z">
        <w:r w:rsidR="00E550AE">
          <w:t xml:space="preserve">STEM </w:t>
        </w:r>
      </w:ins>
      <w:proofErr w:type="gramStart"/>
      <w:ins w:id="32" w:author="KarenLaptop" w:date="2014-01-10T11:32:00Z">
        <w:r w:rsidR="003D7788">
          <w:t>college</w:t>
        </w:r>
        <w:proofErr w:type="gramEnd"/>
        <w:r w:rsidR="003D7788">
          <w:t xml:space="preserve"> major, and </w:t>
        </w:r>
      </w:ins>
      <w:ins w:id="33" w:author="KarenLaptop" w:date="2014-01-10T11:33:00Z">
        <w:r w:rsidR="003D7788">
          <w:t xml:space="preserve">STEM career. </w:t>
        </w:r>
      </w:ins>
      <w:r w:rsidR="00A224D0">
        <w:t>We included student survey responses related to attitudes to</w:t>
      </w:r>
      <w:r w:rsidR="0007437F">
        <w:t xml:space="preserve">ward mathematics and science at each grade level and </w:t>
      </w:r>
      <w:r w:rsidR="00A224D0">
        <w:t xml:space="preserve">demographic information about students (ethnicity, gender). We related students’ survey responses to </w:t>
      </w:r>
      <w:r w:rsidR="0007437F">
        <w:t xml:space="preserve">science and mathematics </w:t>
      </w:r>
      <w:r w:rsidR="00A224D0">
        <w:t xml:space="preserve">achievement, students’ </w:t>
      </w:r>
      <w:r w:rsidR="0007437F">
        <w:t xml:space="preserve">perceived interest and support of science-related issues, and </w:t>
      </w:r>
      <w:r w:rsidR="00A224D0">
        <w:t xml:space="preserve">whether or not students’ </w:t>
      </w:r>
      <w:r w:rsidR="00D6724D">
        <w:t>attained a STEM career by their mid-</w:t>
      </w:r>
      <w:r w:rsidR="00A224D0">
        <w:t xml:space="preserve">30’s. </w:t>
      </w:r>
      <w:r w:rsidR="000E461C">
        <w:t xml:space="preserve">Materials and methods are available as supplementary material on </w:t>
      </w:r>
      <w:r w:rsidR="000E461C">
        <w:rPr>
          <w:rStyle w:val="Emphasis"/>
        </w:rPr>
        <w:t>Science</w:t>
      </w:r>
      <w:r w:rsidR="000E461C">
        <w:t xml:space="preserve"> Online.</w:t>
      </w:r>
    </w:p>
    <w:p w:rsidR="002F4A07" w:rsidRDefault="002F4A07" w:rsidP="004D084B"/>
    <w:p w:rsidR="004F1E05" w:rsidRPr="00357E07" w:rsidRDefault="004F1E05" w:rsidP="00CF660F">
      <w:pPr>
        <w:jc w:val="center"/>
        <w:rPr>
          <w:b/>
        </w:rPr>
      </w:pPr>
      <w:r w:rsidRPr="00357E07">
        <w:rPr>
          <w:b/>
        </w:rPr>
        <w:t>Results and Discussion</w:t>
      </w:r>
    </w:p>
    <w:p w:rsidR="00A17F2A" w:rsidRDefault="00A17F2A" w:rsidP="00A17F2A">
      <w:pPr>
        <w:ind w:firstLine="720"/>
      </w:pPr>
      <w:r>
        <w:t xml:space="preserve">Four attitudinal profiles were found that varied in their affinity towards math and science. These four profiles were consistent across each grade level, though the relative size of each of the profiles differed (see legend in </w:t>
      </w:r>
      <w:ins w:id="34" w:author="Karen Nylund Gibson" w:date="2014-01-12T11:00:00Z">
        <w:r w:rsidR="00E550AE">
          <w:t>F</w:t>
        </w:r>
      </w:ins>
      <w:del w:id="35" w:author="Karen Nylund Gibson" w:date="2014-01-12T11:00:00Z">
        <w:r w:rsidDel="00E550AE">
          <w:delText>f</w:delText>
        </w:r>
      </w:del>
      <w:r>
        <w:t xml:space="preserve">igure </w:t>
      </w:r>
      <w:del w:id="36" w:author="Karen Nylund Gibson" w:date="2014-01-12T11:00:00Z">
        <w:r w:rsidDel="00E550AE">
          <w:delText>below</w:delText>
        </w:r>
      </w:del>
      <w:ins w:id="37" w:author="Karen Nylund Gibson" w:date="2014-01-12T11:00:00Z">
        <w:r w:rsidR="00E550AE">
          <w:t>1</w:t>
        </w:r>
      </w:ins>
      <w:r>
        <w:t xml:space="preserve">). These attitudinal profiles were labeled as: positive, qualified positive, indifferent, and dim. These labels reflect the probability of students in each class endorsing particular items. For example, as shown in Figure 1, students in the positive </w:t>
      </w:r>
      <w:proofErr w:type="gramStart"/>
      <w:r>
        <w:t>class,</w:t>
      </w:r>
      <w:proofErr w:type="gramEnd"/>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As depicted in the figure below, there was a consistent group of students who had positive attitude towards math and science that ranged in size between 18%-21% of the sample. There were student who didn’t like math or since (ranging from 27%-21% of the sample), and a class that was indifferent (between 24% and 29%). There were also students that had qualified positive attitudes—that is, they liked math but not science.  These students were between 21%-27% of the sample. Though the relative size of the classes remained relatively stable, our results revealed that for some students, their attitudes towards math and since changed over time—some in a positive direction, some in a detrimental direction. </w:t>
      </w:r>
    </w:p>
    <w:p w:rsidR="009169C9" w:rsidRDefault="009169C9" w:rsidP="00A17F2A">
      <w:pPr>
        <w:pStyle w:val="ListParagraph"/>
        <w:ind w:left="0" w:firstLine="720"/>
      </w:pPr>
      <w:r>
        <w:t xml:space="preserve">These profiles at each grade level were consistently related to </w:t>
      </w:r>
      <w:r w:rsidR="002A724C">
        <w:t xml:space="preserve">mathematics and </w:t>
      </w:r>
      <w:r>
        <w:t xml:space="preserve">science achievement. In other words, students with more positive attitudes toward science were also </w:t>
      </w:r>
      <w:r>
        <w:lastRenderedPageBreak/>
        <w:t xml:space="preserve">students who performed higher on the science achievement measures at each grade level. Attitudinal profiles were </w:t>
      </w:r>
      <w:r w:rsidR="00F03ECB">
        <w:t>related to gender but not ethnicity. For example, in seventh grade, 26% of all females were in the positive class compared to 35% of males. There were more females in the qualified positive class (40%) compared to males (30%) and similar percentages of males and females in the indifferent and dim class in seventh grade. This pattern of more males in the positive attitudinal profile compared to females persists through twelfth grade.</w:t>
      </w:r>
    </w:p>
    <w:p w:rsidR="000733A7" w:rsidRDefault="00F03ECB" w:rsidP="00A233F9">
      <w:r>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 xml:space="preserve">varied over time. </w:t>
      </w:r>
      <w:r w:rsidR="00B709FC">
        <w:t>Attitudes are enduring and p</w:t>
      </w:r>
      <w:r>
        <w:t>ersistent for 60% of the sample but not for the remaining 40%.</w:t>
      </w:r>
      <w:r w:rsidR="00A17F2A">
        <w:t xml:space="preserve"> </w:t>
      </w:r>
      <w:r w:rsidR="00A544F1">
        <w:t>19% of all students were consistently in the positive attitudinal profile from seventh through twelfth grade; 16% were consistently in the qualified positive attitudinal profile from seventh through twelfth grade and 25% of all students were consistently in the dim or indifferent class.</w:t>
      </w:r>
      <w:r w:rsidR="00CB6126">
        <w:t xml:space="preserve"> The other students changed their attitudinal profiles from seventh through twelfth grade</w:t>
      </w:r>
      <w:r w:rsidR="006B1117">
        <w:t>.</w:t>
      </w:r>
      <w:r w:rsidR="00014540">
        <w:t xml:space="preserve"> For the students who changed 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 grade. Results indicate that 60% of the students who were in the positive class in seventh grade remained also ended up in the positive class in twelfth grade. However, the remaining 40% of the students who were in the positive class in seventh grade did not end up in the positive class in twelfth grade.</w:t>
      </w:r>
      <w:r w:rsidR="00A233F9">
        <w:t xml:space="preserve"> Students who started off positive ended up with qualified positive (13%), indifferent (15%) and dim (12%) attitudinal profiles in twelfth grade. This pattern is consistent with the notion that student attitudes toward mathematics and science tend to decline or decrease over time. However, </w:t>
      </w:r>
      <w:r w:rsidR="00014540">
        <w:t>10% of the students who were in the dim class in seventh grade moved to the positive class in twelfth grade which indicates that attitudes can change both in both positive and negative directions.</w:t>
      </w:r>
    </w:p>
    <w:p w:rsidR="000733A7" w:rsidRDefault="000733A7" w:rsidP="00A233F9">
      <w:r>
        <w:tab/>
        <w:t>There is greater stability in the attitudinal profiles from tenth to twelfth grades compared to seventh to tenth grade. For example, if 82% of the students who were in the dim class in tenth grade were in the dim class in twelfth grade compared to 68% of the students who were in the dim class in seventh grade and dim class in tenth grade. This suggests that the stability of the classes depends on the years which are included with greater stability as student’s progress through high school, possibly because their identities become more solidified.</w:t>
      </w:r>
    </w:p>
    <w:p w:rsidR="00A233F9" w:rsidRDefault="000733A7" w:rsidP="00A233F9">
      <w:r>
        <w:tab/>
        <w:t>If students transitioned from one class to another from seventh to tenth grade or tenth to twelfth grade, students were not likely to move from the dim class to the positive class. Instead, they were more likely to transition from the dim class to either the indifferent class or the qualified positive class. Similarly, if students transition from the positive class, they also transitioned to the indifferent or qualified positive class rather than the dim class.</w:t>
      </w:r>
      <w:r w:rsidR="00F949AB">
        <w:t xml:space="preserve"> </w:t>
      </w:r>
      <w:r w:rsidR="00A233F9">
        <w:t>The lack of stability of the four attitudinal profiles is encouraging for educators in that attitudes toward mathematics and science are not necessarily consistent and thus a malleable factor that can be influenced as students’ progress through middle and high school.</w:t>
      </w:r>
    </w:p>
    <w:p w:rsidR="00A17F2A" w:rsidRDefault="00A17F2A" w:rsidP="00A233F9"/>
    <w:p w:rsidR="00014540" w:rsidRDefault="00A233F9" w:rsidP="009308DC">
      <w:r>
        <w:tab/>
      </w:r>
      <w:r w:rsidR="00E4673D">
        <w:rPr>
          <w:b/>
        </w:rPr>
        <w:t xml:space="preserve">Attitudinal profiles related to </w:t>
      </w:r>
      <w:r w:rsidR="00E4673D" w:rsidRPr="00E4673D">
        <w:rPr>
          <w:b/>
        </w:rPr>
        <w:t>gender and ethnicity</w:t>
      </w:r>
      <w:r w:rsidR="00E4673D">
        <w:t xml:space="preserve">. </w:t>
      </w:r>
      <w:r>
        <w:t>To better understand the characteristics of students in these different profiles we related demographic and achievement information to the different trajectories (refer to supplementary materials tables).</w:t>
      </w:r>
      <w:r w:rsidR="00552C14">
        <w:t xml:space="preserve"> Females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w:t>
      </w:r>
      <w:r w:rsidR="00552C14">
        <w:lastRenderedPageBreak/>
        <w:t>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Hispanic, African American, and Native American students (referred to as underrepresented students</w:t>
      </w:r>
      <w:r w:rsidR="002F4A07">
        <w:t xml:space="preserve"> because these ethnicities are typically not represented in STEM fields</w:t>
      </w:r>
      <w:r w:rsidR="000E74A5">
        <w:t xml:space="preserve">) were not more likely to change their attitudinal profiles compared to not-underrepresented students (White and Asian, </w:t>
      </w:r>
      <w:r w:rsidR="009C283F" w:rsidRPr="009C283F">
        <w:rPr>
          <w:i/>
        </w:rPr>
        <w:t>b</w:t>
      </w:r>
      <w:r w:rsidR="009C283F">
        <w:t xml:space="preserve"> = </w:t>
      </w:r>
      <w:r w:rsidR="000E74A5">
        <w:t xml:space="preserve">-.29, </w:t>
      </w:r>
      <w:r w:rsidR="009C283F" w:rsidRPr="009C283F">
        <w:rPr>
          <w:i/>
        </w:rPr>
        <w:t>z</w:t>
      </w:r>
      <w:r w:rsidR="009C283F">
        <w:t xml:space="preserve">(3,009) = -3.17, </w:t>
      </w:r>
      <w:r w:rsidR="000E74A5" w:rsidRPr="000E74A5">
        <w:rPr>
          <w:i/>
        </w:rPr>
        <w:t>p</w:t>
      </w:r>
      <w:r w:rsidR="000E74A5">
        <w:t xml:space="preserve"> &lt; .01, </w:t>
      </w:r>
      <w:r w:rsidR="000E74A5" w:rsidRPr="000E74A5">
        <w:rPr>
          <w:i/>
        </w:rPr>
        <w:t>O</w:t>
      </w:r>
      <w:r w:rsidR="000E74A5">
        <w:rPr>
          <w:i/>
        </w:rPr>
        <w:t xml:space="preserve">dds </w:t>
      </w:r>
      <w:r w:rsidR="000E74A5" w:rsidRPr="000E74A5">
        <w:rPr>
          <w:i/>
        </w:rPr>
        <w:t>R</w:t>
      </w:r>
      <w:r w:rsidR="000E74A5">
        <w:rPr>
          <w:i/>
        </w:rPr>
        <w:t>atio</w:t>
      </w:r>
      <w:r w:rsidR="000E74A5">
        <w:t xml:space="preserve"> = .75). 64% of underrepresented students were stable in their attitudes compared to 57% of not-underrepresented students (</w:t>
      </w:r>
      <w:proofErr w:type="gramStart"/>
      <w:r w:rsidR="000E74A5">
        <w:rPr>
          <w:rFonts w:cs="Times New Roman"/>
        </w:rPr>
        <w:t>χ</w:t>
      </w:r>
      <w:r w:rsidR="000E74A5" w:rsidRPr="00552C14">
        <w:rPr>
          <w:vertAlign w:val="superscript"/>
        </w:rPr>
        <w:t>2</w:t>
      </w:r>
      <w:r w:rsidR="000E74A5">
        <w:t>(</w:t>
      </w:r>
      <w:proofErr w:type="gramEnd"/>
      <w:r w:rsidR="000E74A5">
        <w:t xml:space="preserve">1, </w:t>
      </w:r>
      <w:r w:rsidR="000E74A5" w:rsidRPr="00552C14">
        <w:rPr>
          <w:i/>
        </w:rPr>
        <w:t>N</w:t>
      </w:r>
      <w:r w:rsidR="000E74A5">
        <w:t xml:space="preserve"> = 3,099) = 10.10, </w:t>
      </w:r>
      <w:r w:rsidR="000E74A5" w:rsidRPr="00552C14">
        <w:rPr>
          <w:i/>
        </w:rPr>
        <w:t>p</w:t>
      </w:r>
      <w:r w:rsidR="000E74A5">
        <w:t xml:space="preserve"> &lt; .001).</w:t>
      </w:r>
      <w:r w:rsidR="00A81B85">
        <w:t xml:space="preserve"> When comparing underrepresented females with not-underrepresented females are similar in terms of their change patterns (</w:t>
      </w:r>
      <w:r w:rsidR="009C283F" w:rsidRPr="00E6721B">
        <w:rPr>
          <w:i/>
        </w:rPr>
        <w:t>b</w:t>
      </w:r>
      <w:r w:rsidR="009C283F">
        <w:t xml:space="preserve"> = </w:t>
      </w:r>
      <w:r w:rsidR="00A81B85">
        <w:t xml:space="preserve">-.25, </w:t>
      </w:r>
      <w:proofErr w:type="gramStart"/>
      <w:r w:rsidR="009C283F" w:rsidRPr="009C283F">
        <w:rPr>
          <w:i/>
        </w:rPr>
        <w:t>z</w:t>
      </w:r>
      <w:r w:rsidR="009C283F">
        <w:t>(</w:t>
      </w:r>
      <w:proofErr w:type="gramEnd"/>
      <w:r w:rsidR="009C283F">
        <w:t xml:space="preserve">3,099) = -1.91, </w:t>
      </w:r>
      <w:r w:rsidR="00A81B85" w:rsidRPr="00A81B85">
        <w:rPr>
          <w:i/>
        </w:rPr>
        <w:t>p</w:t>
      </w:r>
      <w:r w:rsidR="00A81B85">
        <w:t xml:space="preserve"> = .06, </w:t>
      </w:r>
      <w:r w:rsidR="00A81B85" w:rsidRPr="00A81B85">
        <w:rPr>
          <w:i/>
        </w:rPr>
        <w:t>Odds Ratio</w:t>
      </w:r>
      <w:r w:rsidR="00A81B85">
        <w:t xml:space="preserve"> = .78). 56% of not underrepresented females are stable in their attitudinal profiles compared to 62% of underrepresented females</w:t>
      </w:r>
      <w:r w:rsidR="00D112C7">
        <w:t xml:space="preserve">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3.67, </w:t>
      </w:r>
      <w:r w:rsidR="00D112C7" w:rsidRPr="00552C14">
        <w:rPr>
          <w:i/>
        </w:rPr>
        <w:t>p</w:t>
      </w:r>
      <w:r w:rsidR="00D112C7">
        <w:t xml:space="preserve"> = .06)</w:t>
      </w:r>
      <w:r w:rsidR="00A81B85">
        <w:t xml:space="preserve">. </w:t>
      </w:r>
      <w:r w:rsidR="00D112C7">
        <w:t>There are differences when comparing underrepresented males with not–underrepresented males (</w:t>
      </w:r>
      <w:r w:rsidR="009C283F" w:rsidRPr="009C283F">
        <w:rPr>
          <w:i/>
        </w:rPr>
        <w:t>b</w:t>
      </w:r>
      <w:r w:rsidR="009C283F">
        <w:t xml:space="preserve"> = </w:t>
      </w:r>
      <w:r w:rsidR="00D112C7">
        <w:t xml:space="preserve">-.32, </w:t>
      </w:r>
      <w:proofErr w:type="gramStart"/>
      <w:r w:rsidR="009C283F" w:rsidRPr="009C283F">
        <w:rPr>
          <w:i/>
        </w:rPr>
        <w:t>z</w:t>
      </w:r>
      <w:r w:rsidR="009C283F">
        <w:t>(</w:t>
      </w:r>
      <w:proofErr w:type="gramEnd"/>
      <w:r w:rsidR="009C283F">
        <w:t xml:space="preserve">3,099) = -2.55, </w:t>
      </w:r>
      <w:r w:rsidR="00D112C7" w:rsidRPr="00D112C7">
        <w:rPr>
          <w:i/>
        </w:rPr>
        <w:t>p</w:t>
      </w:r>
      <w:r w:rsidR="00D112C7">
        <w:t xml:space="preserve"> &lt; .05, </w:t>
      </w:r>
      <w:r w:rsidR="00D112C7" w:rsidRPr="00D112C7">
        <w:rPr>
          <w:i/>
        </w:rPr>
        <w:t>Odds Ratio</w:t>
      </w:r>
      <w:r w:rsidR="00D112C7">
        <w:t xml:space="preserve"> = .72). Underrepresented males are more likely to be stable in attitudinal profiles (66%) compared to not-underrepresented males (58%),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6.53, </w:t>
      </w:r>
      <w:r w:rsidR="00D112C7" w:rsidRPr="00552C14">
        <w:rPr>
          <w:i/>
        </w:rPr>
        <w:t>p</w:t>
      </w:r>
      <w:r w:rsidR="00D112C7">
        <w:t xml:space="preserve"> &lt; .05.</w:t>
      </w:r>
    </w:p>
    <w:p w:rsidR="00CF660F" w:rsidRDefault="00CF660F" w:rsidP="009308DC">
      <w:r>
        <w:tab/>
        <w:t xml:space="preserve">In addition to knowing which students changed their attitudes and which students did not change their attitudes, it is important to consider what changes occurred and to determine whether there are particular time points in which these changes are happening more frequently for certain groups of students compared to others. Females who did not change their attitudes, their attitudes over time were in either the indifferent or qualified positive groups (20%) or the dim group (23%). Of the females who changed attitudinal profiles, 11% started in the positive group but ended in the qualified positive or indifferent group and 11% start off in the dim group and moved to the positive or qualified positive group. Males who did not change, on 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p>
    <w:p w:rsidR="00A67D64" w:rsidRDefault="00A67D64"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(reference)</w:t>
      </w:r>
      <w:r w:rsidR="00430CF9">
        <w:t>. If students didn’t have consistently positive attitudes, they were not as likely to persist in a STEM career. Almost 30% of the students who wer</w:t>
      </w:r>
      <w:r w:rsidR="00AD3F66">
        <w:t>e not consistently positive but were classified in</w:t>
      </w:r>
      <w:r w:rsidR="00430CF9">
        <w:t xml:space="preserve"> the positive attitudinal class </w:t>
      </w:r>
      <w:r w:rsidR="00AD3F66">
        <w:t xml:space="preserve">in twelfth grade </w:t>
      </w:r>
      <w:r w:rsidR="00D327DB">
        <w:t>persisted in STEM careers.</w:t>
      </w:r>
      <w:r w:rsidR="005A6D4A">
        <w:t xml:space="preserve"> 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in pursuing 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CA2D5F" w:rsidRDefault="00E4673D" w:rsidP="00E4673D">
      <w:pPr>
        <w:ind w:firstLine="720"/>
      </w:pPr>
      <w:r w:rsidRPr="00E4673D">
        <w:rPr>
          <w:b/>
        </w:rPr>
        <w:lastRenderedPageBreak/>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participat</w:t>
      </w:r>
      <w:r w:rsidR="00F416C3">
        <w:t>ion around</w:t>
      </w:r>
      <w:r w:rsidR="00792BFF">
        <w:t xml:space="preserve"> discussions </w:t>
      </w:r>
      <w:r w:rsidR="00F416C3">
        <w:t>including medical or environmental issues.</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they actually pursue STEM careers.</w:t>
      </w:r>
    </w:p>
    <w:p w:rsidR="001A4583" w:rsidRDefault="001A4583" w:rsidP="00D6724D">
      <w:pPr>
        <w:ind w:firstLine="720"/>
      </w:pPr>
    </w:p>
    <w:p w:rsidR="00315C80" w:rsidRDefault="00FA42EC" w:rsidP="00D6724D">
      <w:pPr>
        <w:ind w:firstLine="720"/>
      </w:pPr>
      <w:r>
        <w:t>These r</w:t>
      </w:r>
      <w:r w:rsidR="004459B9">
        <w:t xml:space="preserve">esults highlight the importance of supporting </w:t>
      </w:r>
      <w:r w:rsidR="00DA1EA0">
        <w:t xml:space="preserve">and sustaining </w:t>
      </w:r>
      <w:r w:rsidR="004459B9">
        <w:t xml:space="preserve">early </w:t>
      </w:r>
      <w:r w:rsidR="002F4A07">
        <w:t>attitud</w:t>
      </w:r>
      <w:r w:rsidR="00670B0C">
        <w:t>es</w:t>
      </w:r>
      <w:r w:rsidR="004459B9">
        <w:t xml:space="preserve"> in mathematics and science. </w:t>
      </w:r>
      <w:r>
        <w:t>F</w:t>
      </w:r>
      <w:r w:rsidR="00DA1EA0">
        <w:t>or particular groups of students, their attitudes shift</w:t>
      </w:r>
      <w:r w:rsidR="009308DC">
        <w:t>ed</w:t>
      </w:r>
      <w:r w:rsidR="00DA1EA0">
        <w:t xml:space="preserve"> more frequently</w:t>
      </w:r>
      <w:r w:rsidR="00751A35">
        <w:t xml:space="preserve"> than other groups of students. </w:t>
      </w:r>
      <w:r w:rsidR="00E904C3">
        <w:t xml:space="preserve">We should care about early </w:t>
      </w:r>
      <w:r w:rsidR="00670B0C">
        <w:t xml:space="preserve">attitudes </w:t>
      </w:r>
      <w:r w:rsidR="00E904C3">
        <w:t>given the long term consequences. It is also not a guarantee that an early positive attitude will sustain through high school. In fact, it is more likely that student’s attitudes toward science and math decline th</w:t>
      </w:r>
      <w:r w:rsidR="00DA1EA0">
        <w:t xml:space="preserve">rough high school and never improve </w:t>
      </w:r>
      <w:r w:rsidR="006219CB">
        <w:t xml:space="preserve">after tenth grade (see for example, </w:t>
      </w:r>
      <w:proofErr w:type="spellStart"/>
      <w:r w:rsidR="006219CB">
        <w:t>Aschbacher</w:t>
      </w:r>
      <w:proofErr w:type="spellEnd"/>
      <w:r w:rsidR="006219CB">
        <w:t>, Li, &amp; Roth, 2010).</w:t>
      </w:r>
      <w:r w:rsidR="000733A7">
        <w:t xml:space="preserve"> </w:t>
      </w:r>
      <w:r w:rsidR="00315C80">
        <w:t>These results</w:t>
      </w:r>
      <w:r w:rsidR="00670B0C">
        <w:t>, however,</w:t>
      </w:r>
      <w:r w:rsidR="00315C80">
        <w:t xml:space="preserve"> suggest that student attitudes can change and that educators have the ability to change the trajectory of students. </w:t>
      </w:r>
      <w:r w:rsidR="00670B0C">
        <w:t>A</w:t>
      </w:r>
      <w:r w:rsidR="00315C80">
        <w:t>s students get older, the</w:t>
      </w:r>
      <w:r w:rsidR="002F4A07">
        <w:t>y are less likely</w:t>
      </w:r>
      <w:r w:rsidR="000E5643">
        <w:t xml:space="preserve"> to change their trajectories. Students who were consistently in the positive attitude group or dim attitude group across all three years demonstrated a resistance to change. Regardless of gender or ethnicity, there were fewer students who were consistently in the indifferent or qualified positive attitudinal profiles. These students may be more susceptible to year-to-year changes compared to students in the other two attitudinal profiles. Thus, it is important to consider not just whether or not a student has a particular attitudinal profile in a single grade level but to look across multiple years to better understand where students are coming from and where they can go. Although one goal of doing this is to encourage and support more students to be qualified to pursue STEM careers but also to create a more informed general public who supports scientific innovations.</w:t>
      </w:r>
    </w:p>
    <w:p w:rsidR="00315C80" w:rsidRDefault="00315C80"/>
    <w:p w:rsidR="000E5643" w:rsidRDefault="000E5643"/>
    <w:p w:rsidR="00CB6126" w:rsidRDefault="00CB6126"/>
    <w:p w:rsidR="00A17F2A" w:rsidRDefault="00A17F2A">
      <w:pPr>
        <w:rPr>
          <w:u w:val="single"/>
        </w:rPr>
      </w:pPr>
      <w:r>
        <w:rPr>
          <w:u w:val="single"/>
        </w:rPr>
        <w:br w:type="page"/>
      </w:r>
    </w:p>
    <w:p w:rsidR="007A53E9" w:rsidRPr="00CB6126" w:rsidRDefault="006219CB">
      <w:pPr>
        <w:rPr>
          <w:u w:val="single"/>
        </w:rPr>
      </w:pPr>
      <w:r w:rsidRPr="00CB6126">
        <w:rPr>
          <w:u w:val="single"/>
        </w:rPr>
        <w:lastRenderedPageBreak/>
        <w:t>Possible figures</w:t>
      </w:r>
    </w:p>
    <w:p w:rsidR="004F1E05" w:rsidRDefault="004F1E05">
      <w:r>
        <w:t>Figure</w:t>
      </w:r>
      <w:r w:rsidR="002E0BEC">
        <w:t xml:space="preserve"> 1</w:t>
      </w:r>
      <w:r>
        <w:t>: single year class membership</w:t>
      </w:r>
      <w:r w:rsidR="00DA1EA0">
        <w:t xml:space="preserve"> with items</w:t>
      </w:r>
    </w:p>
    <w:p w:rsidR="00A17F2A" w:rsidRDefault="00A17F2A">
      <w:r>
        <w:rPr>
          <w:noProof/>
        </w:rPr>
        <w:drawing>
          <wp:inline distT="0" distB="0" distL="0" distR="0" wp14:anchorId="5B80E9EE" wp14:editId="7B9B25DA">
            <wp:extent cx="5143500" cy="197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1971620"/>
                    </a:xfrm>
                    <a:prstGeom prst="rect">
                      <a:avLst/>
                    </a:prstGeom>
                    <a:noFill/>
                  </pic:spPr>
                </pic:pic>
              </a:graphicData>
            </a:graphic>
          </wp:inline>
        </w:drawing>
      </w:r>
    </w:p>
    <w:p w:rsidR="004F1E05" w:rsidRDefault="004F1E05">
      <w:r>
        <w:t>Figure</w:t>
      </w:r>
      <w:r w:rsidR="002E0BEC">
        <w:t xml:space="preserve"> 2</w:t>
      </w:r>
      <w:r>
        <w:t>: long term class membership</w:t>
      </w:r>
      <w:r w:rsidR="00022F05">
        <w:t xml:space="preserve"> (some pie chart alternatives.docx)</w:t>
      </w:r>
    </w:p>
    <w:p w:rsidR="004F1E05" w:rsidRDefault="004F1E05">
      <w:r>
        <w:t>Figure</w:t>
      </w:r>
      <w:r w:rsidR="002E0BEC">
        <w:t xml:space="preserve"> 3</w:t>
      </w:r>
      <w:r>
        <w:t>: proximal outcome</w:t>
      </w:r>
      <w:r w:rsidR="00022F05">
        <w:t xml:space="preserve"> (achievement)</w:t>
      </w:r>
    </w:p>
    <w:p w:rsidR="004F1E05" w:rsidRDefault="004F1E05">
      <w:r>
        <w:t>Figure</w:t>
      </w:r>
      <w:r w:rsidR="002E0BEC">
        <w:t xml:space="preserve"> 4</w:t>
      </w:r>
      <w:r>
        <w:t>: distal outcome</w:t>
      </w:r>
      <w:r w:rsidR="00022F05">
        <w:t xml:space="preserve"> (STEM career attainment)</w:t>
      </w:r>
    </w:p>
    <w:p w:rsidR="00CB6126" w:rsidRDefault="00CB6126">
      <w:pPr>
        <w:rPr>
          <w:u w:val="single"/>
        </w:rPr>
      </w:pPr>
    </w:p>
    <w:p w:rsidR="00EC2944" w:rsidRPr="00CB6126" w:rsidRDefault="00CB6126">
      <w:pPr>
        <w:rPr>
          <w:u w:val="single"/>
        </w:rPr>
      </w:pPr>
      <w:r w:rsidRPr="00CB6126">
        <w:rPr>
          <w:u w:val="single"/>
        </w:rPr>
        <w:t>Possible Supplementary Materials</w:t>
      </w:r>
    </w:p>
    <w:p w:rsidR="00A224D0" w:rsidRDefault="00CB6126">
      <w:proofErr w:type="spellStart"/>
      <w:proofErr w:type="gramStart"/>
      <w:r>
        <w:t>Descriptives</w:t>
      </w:r>
      <w:proofErr w:type="spellEnd"/>
      <w:r>
        <w:t xml:space="preserve"> for items, covariates</w:t>
      </w:r>
      <w:r w:rsidR="00A224D0">
        <w:t xml:space="preserve"> (gender, ethnicity), </w:t>
      </w:r>
      <w:proofErr w:type="spellStart"/>
      <w:r w:rsidR="00A224D0">
        <w:t>distals</w:t>
      </w:r>
      <w:proofErr w:type="spellEnd"/>
      <w:r w:rsidR="00A224D0">
        <w:t xml:space="preserve"> (grade 12 mathematics achievement scores, grade 12 knowledge and support of science, STEM career attainment), etc.</w:t>
      </w:r>
      <w:proofErr w:type="gramEnd"/>
    </w:p>
    <w:p w:rsidR="00CB6126" w:rsidRDefault="00CB6126">
      <w:r>
        <w:t>LCA fit statistics for grade 7, 10, 12</w:t>
      </w:r>
    </w:p>
    <w:p w:rsidR="00CB6126" w:rsidRDefault="00CB6126">
      <w:r>
        <w:t>LTA fit statistics</w:t>
      </w:r>
    </w:p>
    <w:p w:rsidR="00CB6126" w:rsidRDefault="00CB6126">
      <w:r>
        <w:t>Logistic regression results for relationship to covariates</w:t>
      </w:r>
    </w:p>
    <w:p w:rsidR="00EC2944" w:rsidRDefault="00EC2944"/>
    <w:p w:rsidR="00070FCD" w:rsidRDefault="00070FCD"/>
    <w:p w:rsidR="00CB6126" w:rsidRDefault="00CB6126"/>
    <w:p w:rsidR="00AD3F66" w:rsidRDefault="00AD3F66">
      <w:r>
        <w:br w:type="page"/>
      </w:r>
    </w:p>
    <w:p w:rsidR="00145809" w:rsidRDefault="00070FCD">
      <w:r>
        <w:lastRenderedPageBreak/>
        <w:t>References</w:t>
      </w:r>
    </w:p>
    <w:p w:rsidR="006806F8" w:rsidRDefault="006806F8" w:rsidP="008C5C92">
      <w:pPr>
        <w:ind w:left="720" w:hanging="720"/>
      </w:pPr>
      <w:proofErr w:type="spellStart"/>
      <w:proofErr w:type="gramStart"/>
      <w:r>
        <w:t>Ajzen</w:t>
      </w:r>
      <w:proofErr w:type="spellEnd"/>
      <w:r>
        <w:t xml:space="preserve">, I, &amp; </w:t>
      </w:r>
      <w:proofErr w:type="spellStart"/>
      <w:r>
        <w:t>Fishbein</w:t>
      </w:r>
      <w:proofErr w:type="spellEnd"/>
      <w:r>
        <w:t>, M. (1980).</w:t>
      </w:r>
      <w:proofErr w:type="gramEnd"/>
      <w:r>
        <w:t xml:space="preserve"> Understanding attitudes and predicting social behavior. Englewood Cliffs, NJ: Prentice Hall.</w:t>
      </w: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Journal of Research in Science Teaching, 47, 564–582.</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Journal of Research in Science Teaching, 32, 665–677.</w:t>
      </w:r>
    </w:p>
    <w:p w:rsidR="00337C28" w:rsidRDefault="00337C28" w:rsidP="008C5C92">
      <w:pPr>
        <w:ind w:left="720" w:hanging="720"/>
      </w:pPr>
      <w:proofErr w:type="spellStart"/>
      <w:r>
        <w:t>Breakwell</w:t>
      </w:r>
      <w:proofErr w:type="spellEnd"/>
      <w:r>
        <w:t xml:space="preserve">, G. M., &amp; </w:t>
      </w:r>
      <w:proofErr w:type="spellStart"/>
      <w:r>
        <w:t>Beardsell</w:t>
      </w:r>
      <w:proofErr w:type="spellEnd"/>
      <w:r>
        <w:t>, S. (1992). Gender, parental and peer influences upon science</w:t>
      </w:r>
      <w:r w:rsidR="008C5C92">
        <w:t xml:space="preserve"> </w:t>
      </w:r>
      <w:r>
        <w:t>attitudes and activities. Public Understanding of Science, 1, 183–197.</w:t>
      </w:r>
    </w:p>
    <w:p w:rsidR="00D13E2E" w:rsidRDefault="00D13E2E" w:rsidP="00D13E2E">
      <w:pPr>
        <w:ind w:left="720" w:hanging="720"/>
        <w:rPr>
          <w:ins w:id="38" w:author="KarenLaptop" w:date="2014-01-10T11:23:00Z"/>
        </w:rPr>
      </w:pPr>
      <w:proofErr w:type="spellStart"/>
      <w:r>
        <w:t>Catsambis</w:t>
      </w:r>
      <w:proofErr w:type="spellEnd"/>
      <w:r>
        <w:t xml:space="preserve">, S. (1995). </w:t>
      </w:r>
      <w:proofErr w:type="gramStart"/>
      <w:r>
        <w:t>Gender, race, ethnicity and science education in the middle grades.</w:t>
      </w:r>
      <w:proofErr w:type="gramEnd"/>
      <w:r>
        <w:t xml:space="preserve"> Journal of Research on Science Teaching, 32, 243–257.</w:t>
      </w:r>
    </w:p>
    <w:p w:rsidR="00A8223B" w:rsidRPr="00A8223B" w:rsidRDefault="00A8223B" w:rsidP="00D13E2E">
      <w:pPr>
        <w:ind w:left="720" w:hanging="720"/>
        <w:rPr>
          <w:rFonts w:cs="Times New Roman"/>
          <w:szCs w:val="24"/>
        </w:rPr>
      </w:pPr>
      <w:proofErr w:type="gramStart"/>
      <w:ins w:id="39" w:author="KarenLaptop" w:date="2014-01-10T11:23:00Z">
        <w:r w:rsidRPr="00A8223B">
          <w:rPr>
            <w:rFonts w:cs="Times New Roman"/>
            <w:color w:val="000000"/>
            <w:szCs w:val="24"/>
            <w:rPrChange w:id="40" w:author="KarenLaptop" w:date="2014-01-10T11:24:00Z">
              <w:rPr>
                <w:rFonts w:ascii="Verdana" w:hAnsi="Verdana"/>
                <w:color w:val="000000"/>
                <w:sz w:val="20"/>
                <w:szCs w:val="20"/>
              </w:rPr>
            </w:rPrChange>
          </w:rPr>
          <w:t xml:space="preserve">Collins, L.M. &amp; </w:t>
        </w:r>
        <w:proofErr w:type="spellStart"/>
        <w:r w:rsidRPr="00A8223B">
          <w:rPr>
            <w:rFonts w:cs="Times New Roman"/>
            <w:color w:val="000000"/>
            <w:szCs w:val="24"/>
            <w:rPrChange w:id="41" w:author="KarenLaptop" w:date="2014-01-10T11:24:00Z">
              <w:rPr>
                <w:rFonts w:ascii="Verdana" w:hAnsi="Verdana"/>
                <w:color w:val="000000"/>
                <w:sz w:val="20"/>
                <w:szCs w:val="20"/>
              </w:rPr>
            </w:rPrChange>
          </w:rPr>
          <w:t>Wugalter</w:t>
        </w:r>
        <w:proofErr w:type="spellEnd"/>
        <w:r w:rsidRPr="00A8223B">
          <w:rPr>
            <w:rFonts w:cs="Times New Roman"/>
            <w:color w:val="000000"/>
            <w:szCs w:val="24"/>
            <w:rPrChange w:id="42" w:author="KarenLaptop" w:date="2014-01-10T11:24:00Z">
              <w:rPr>
                <w:rFonts w:ascii="Verdana" w:hAnsi="Verdana"/>
                <w:color w:val="000000"/>
                <w:sz w:val="20"/>
                <w:szCs w:val="20"/>
              </w:rPr>
            </w:rPrChange>
          </w:rPr>
          <w:t>, S.E. (1992).</w:t>
        </w:r>
        <w:proofErr w:type="gramEnd"/>
        <w:r w:rsidRPr="00A8223B">
          <w:rPr>
            <w:rFonts w:cs="Times New Roman"/>
            <w:color w:val="000000"/>
            <w:szCs w:val="24"/>
            <w:rPrChange w:id="43" w:author="KarenLaptop" w:date="2014-01-10T11:24:00Z">
              <w:rPr>
                <w:rFonts w:ascii="Verdana" w:hAnsi="Verdana"/>
                <w:color w:val="000000"/>
                <w:sz w:val="20"/>
                <w:szCs w:val="20"/>
              </w:rPr>
            </w:rPrChange>
          </w:rPr>
          <w:t xml:space="preserve"> Latent class models for stage-sequential dynamic latent variables. Multivariate Behavioral Research, 27, 131-157.</w:t>
        </w:r>
      </w:ins>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B., &amp;Wong, B. (2011). High aspirations but low progression: The science aspirations-careers paradox among minority ethnic students. International Journal of Science and Mathematics Education, 9, 243–271.</w:t>
      </w:r>
    </w:p>
    <w:p w:rsidR="000663AC" w:rsidRDefault="000663AC" w:rsidP="008C5C92">
      <w:pPr>
        <w:ind w:left="720" w:hanging="720"/>
      </w:pPr>
      <w:proofErr w:type="gramStart"/>
      <w:r>
        <w:t xml:space="preserve">Ebenezer, J. V., &amp; </w:t>
      </w:r>
      <w:proofErr w:type="spellStart"/>
      <w:r>
        <w:t>Zoller</w:t>
      </w:r>
      <w:proofErr w:type="spellEnd"/>
      <w:r>
        <w:t>, U. (1993).</w:t>
      </w:r>
      <w:proofErr w:type="gramEnd"/>
      <w:r>
        <w:t xml:space="preserve"> Grade 10 students’ perceptions of and attitudes toward</w:t>
      </w:r>
      <w:r w:rsidR="008C5C92">
        <w:t xml:space="preserve"> </w:t>
      </w:r>
      <w:r>
        <w:t>science teaching and school science. Journal of Research in Science Teaching, 30, 175–186</w:t>
      </w:r>
      <w:r w:rsidR="0048766F">
        <w:t>.</w:t>
      </w:r>
    </w:p>
    <w:p w:rsidR="00D13E2E" w:rsidRDefault="00D13E2E" w:rsidP="00D13E2E">
      <w:pPr>
        <w:ind w:left="720" w:hanging="720"/>
      </w:pPr>
      <w:proofErr w:type="spellStart"/>
      <w:proofErr w:type="gramStart"/>
      <w:r>
        <w:t>Fadigan</w:t>
      </w:r>
      <w:proofErr w:type="spellEnd"/>
      <w:r>
        <w:t xml:space="preserve">, K. A., &amp; </w:t>
      </w:r>
      <w:proofErr w:type="spellStart"/>
      <w:r>
        <w:t>Hammrich</w:t>
      </w:r>
      <w:proofErr w:type="spellEnd"/>
      <w:r>
        <w:t>,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Journal of Research in Science Teaching, 41,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Science, </w:t>
      </w:r>
      <w:r w:rsidRPr="0048766F">
        <w:t>340(6130),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Science, 341(6153), 1455-1456.</w:t>
      </w:r>
    </w:p>
    <w:p w:rsidR="00337C28" w:rsidRDefault="00337C28" w:rsidP="008C5C92">
      <w:pPr>
        <w:ind w:left="720" w:hanging="720"/>
      </w:pPr>
      <w:proofErr w:type="spellStart"/>
      <w:proofErr w:type="gramStart"/>
      <w:r>
        <w:t>Hadden</w:t>
      </w:r>
      <w:proofErr w:type="spellEnd"/>
      <w:r>
        <w:t xml:space="preserve">, R. A., &amp; </w:t>
      </w:r>
      <w:proofErr w:type="spellStart"/>
      <w:r>
        <w:t>Johnstone</w:t>
      </w:r>
      <w:proofErr w:type="spellEnd"/>
      <w:r>
        <w:t>, A. H. (1983).</w:t>
      </w:r>
      <w:proofErr w:type="gramEnd"/>
      <w:r>
        <w:t xml:space="preserve"> Secondary school pupils’ attitudes to science: the</w:t>
      </w:r>
      <w:r w:rsidR="008C5C92">
        <w:t xml:space="preserve"> </w:t>
      </w:r>
      <w:r>
        <w:t>year of erosion. European Journal of Science Education, 5, 309–318.</w:t>
      </w:r>
    </w:p>
    <w:p w:rsidR="00337C28" w:rsidRDefault="00337C28" w:rsidP="008C5C92">
      <w:pPr>
        <w:ind w:left="720" w:hanging="720"/>
      </w:pPr>
      <w:proofErr w:type="gramStart"/>
      <w:r>
        <w:t>Harvey, T. J., &amp; Edwards, P. (1980).</w:t>
      </w:r>
      <w:proofErr w:type="gramEnd"/>
      <w:r>
        <w:t xml:space="preserve"> </w:t>
      </w:r>
      <w:proofErr w:type="gramStart"/>
      <w:r>
        <w:t xml:space="preserve">Children’s expectations and </w:t>
      </w:r>
      <w:proofErr w:type="spellStart"/>
      <w:r>
        <w:t>realisations</w:t>
      </w:r>
      <w:proofErr w:type="spellEnd"/>
      <w:r>
        <w:t xml:space="preserve"> of science.</w:t>
      </w:r>
      <w:proofErr w:type="gramEnd"/>
      <w:r>
        <w:t xml:space="preserve"> British</w:t>
      </w:r>
      <w:r w:rsidR="008C5C92">
        <w:t xml:space="preserve"> </w:t>
      </w:r>
      <w:r>
        <w:t>Journal of Educational Psychology, 50, 74–76.</w:t>
      </w:r>
    </w:p>
    <w:p w:rsidR="00337C28" w:rsidRDefault="00337C28" w:rsidP="008C5C92">
      <w:pPr>
        <w:ind w:left="720" w:hanging="720"/>
      </w:pPr>
      <w:proofErr w:type="spellStart"/>
      <w:r>
        <w:t>Havard</w:t>
      </w:r>
      <w:proofErr w:type="spellEnd"/>
      <w:r>
        <w:t xml:space="preserve">, N. (1996). </w:t>
      </w:r>
      <w:proofErr w:type="gramStart"/>
      <w:r>
        <w:t>Student attitudes to studying A-level sciences.</w:t>
      </w:r>
      <w:proofErr w:type="gramEnd"/>
      <w:r>
        <w:t xml:space="preserve"> Public Understanding of Science, 5(4), 321–330.</w:t>
      </w:r>
    </w:p>
    <w:p w:rsidR="00337C28" w:rsidRDefault="00337C28" w:rsidP="008C5C92">
      <w:pPr>
        <w:ind w:left="720" w:hanging="720"/>
      </w:pPr>
      <w:r>
        <w:t>Johnson, S. (1987). Gender differences in science: parallels in interest, experience and</w:t>
      </w:r>
      <w:r w:rsidR="008C5C92">
        <w:t xml:space="preserve"> </w:t>
      </w:r>
      <w:r>
        <w:t>performance. International Journal of Science Education, 9, 467–481.</w:t>
      </w:r>
    </w:p>
    <w:p w:rsidR="0048766F" w:rsidRDefault="0048766F" w:rsidP="0048766F">
      <w:pPr>
        <w:ind w:left="720" w:hanging="720"/>
      </w:pPr>
      <w:r>
        <w:t xml:space="preserve">Miller, J. D. (2010). </w:t>
      </w:r>
      <w:proofErr w:type="gramStart"/>
      <w:r>
        <w:t>Longitudinal study of American youth, 1987–1994, and 2007.</w:t>
      </w:r>
      <w:proofErr w:type="gramEnd"/>
      <w:r>
        <w:t xml:space="preserve"> Ann Arbor, MI: Inter-university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Peabody Journal of Education, 87, 26-45.</w:t>
      </w:r>
    </w:p>
    <w:p w:rsidR="006C742F" w:rsidRDefault="006C742F" w:rsidP="006C742F">
      <w:pPr>
        <w:ind w:left="720" w:hanging="720"/>
      </w:pPr>
      <w:proofErr w:type="gramStart"/>
      <w:r>
        <w:t>National Academy of Sciences.</w:t>
      </w:r>
      <w:proofErr w:type="gramEnd"/>
      <w:r>
        <w:t xml:space="preserve"> (2011). Expanding underrepresented minority participation: America’s science and technology talent at the crossroads. Washington, DC: Author.</w:t>
      </w:r>
    </w:p>
    <w:p w:rsidR="006C742F" w:rsidRDefault="006C742F" w:rsidP="006C742F">
      <w:pPr>
        <w:ind w:left="720" w:hanging="720"/>
      </w:pPr>
      <w:proofErr w:type="gramStart"/>
      <w:r>
        <w:t>National Science Board.</w:t>
      </w:r>
      <w:proofErr w:type="gramEnd"/>
      <w:r>
        <w:t xml:space="preserve"> (2010). </w:t>
      </w:r>
      <w:proofErr w:type="gramStart"/>
      <w:r>
        <w:t>Preparing</w:t>
      </w:r>
      <w:proofErr w:type="gramEnd"/>
      <w:r>
        <w:t xml:space="preserve"> the next generation of STEM innovators: Identifying and developing our nation’s human capital. Arlington, VA: National Science Foundation.</w:t>
      </w:r>
    </w:p>
    <w:p w:rsidR="006C742F" w:rsidRDefault="006C742F" w:rsidP="006C742F">
      <w:pPr>
        <w:ind w:left="720" w:hanging="720"/>
      </w:pPr>
      <w:proofErr w:type="gramStart"/>
      <w:r>
        <w:t>National Science Board.</w:t>
      </w:r>
      <w:proofErr w:type="gramEnd"/>
      <w:r>
        <w:t xml:space="preserve"> </w:t>
      </w:r>
      <w:proofErr w:type="gramStart"/>
      <w:r>
        <w:t>(2012). Science and engineering indicators 2012 (NSB 12-01).</w:t>
      </w:r>
      <w:proofErr w:type="gramEnd"/>
      <w:r>
        <w:t xml:space="preserve"> Arlington, VA: National Science Foundation.</w:t>
      </w:r>
    </w:p>
    <w:p w:rsidR="006C742F" w:rsidRDefault="006C742F" w:rsidP="006C742F">
      <w:pPr>
        <w:ind w:left="720" w:hanging="720"/>
        <w:rPr>
          <w:ins w:id="44" w:author="KarenLaptop" w:date="2014-01-10T11:25:00Z"/>
        </w:rPr>
      </w:pPr>
      <w:proofErr w:type="gramStart"/>
      <w:r>
        <w:lastRenderedPageBreak/>
        <w:t>National Science Foundation.</w:t>
      </w:r>
      <w:proofErr w:type="gramEnd"/>
      <w:r>
        <w:t xml:space="preserve"> (2013). Women, minorities, and persons with disabilities in science and engineering: 2013 (NSF 13–304). Arlington, VA: National Science Foundation.</w:t>
      </w:r>
    </w:p>
    <w:p w:rsidR="00A8223B" w:rsidRPr="00E550AE" w:rsidRDefault="00A8223B" w:rsidP="006C742F">
      <w:pPr>
        <w:ind w:left="720" w:hanging="720"/>
        <w:rPr>
          <w:rFonts w:cs="Times New Roman"/>
        </w:rPr>
      </w:pPr>
      <w:proofErr w:type="spellStart"/>
      <w:ins w:id="45" w:author="KarenLaptop" w:date="2014-01-10T11:25:00Z">
        <w:r w:rsidRPr="00A8223B">
          <w:rPr>
            <w:rFonts w:cs="Times New Roman"/>
          </w:rPr>
          <w:t>Nylund</w:t>
        </w:r>
        <w:proofErr w:type="spellEnd"/>
        <w:r w:rsidRPr="00A8223B">
          <w:rPr>
            <w:rFonts w:cs="Times New Roman"/>
          </w:rPr>
          <w:t xml:space="preserve">, K. (2007). </w:t>
        </w:r>
      </w:ins>
      <w:ins w:id="46" w:author="KarenLaptop" w:date="2014-01-10T11:26:00Z">
        <w:r w:rsidRPr="00A8223B">
          <w:rPr>
            <w:rFonts w:cs="Times New Roman"/>
          </w:rPr>
          <w:fldChar w:fldCharType="begin"/>
        </w:r>
        <w:r w:rsidRPr="00A8223B">
          <w:rPr>
            <w:rFonts w:cs="Times New Roman"/>
            <w:rPrChange w:id="47" w:author="KarenLaptop" w:date="2014-01-10T11:26:00Z">
              <w:rPr/>
            </w:rPrChange>
          </w:rPr>
          <w:instrText xml:space="preserve"> HYPERLINK "http://scholar.google.com/citations?view_op=view_citation&amp;hl=en&amp;user=cKtI1DQAAAAJ&amp;citation_for_view=cKtI1DQAAAAJ:UeHWp8X0CEIC" </w:instrText>
        </w:r>
        <w:r w:rsidRPr="00A8223B">
          <w:rPr>
            <w:rFonts w:cs="Times New Roman"/>
            <w:rPrChange w:id="48" w:author="KarenLaptop" w:date="2014-01-10T11:26:00Z">
              <w:rPr>
                <w:rFonts w:cs="Times New Roman"/>
              </w:rPr>
            </w:rPrChange>
          </w:rPr>
          <w:fldChar w:fldCharType="separate"/>
        </w:r>
        <w:r w:rsidRPr="00A8223B">
          <w:rPr>
            <w:rStyle w:val="Hyperlink"/>
            <w:rFonts w:cs="Times New Roman"/>
            <w:color w:val="0000CC"/>
            <w:shd w:val="clear" w:color="auto" w:fill="E8F4F7"/>
            <w:rPrChange w:id="49" w:author="KarenLaptop" w:date="2014-01-10T11:26:00Z">
              <w:rPr>
                <w:rStyle w:val="Hyperlink"/>
                <w:rFonts w:ascii="Arial" w:hAnsi="Arial" w:cs="Arial"/>
                <w:color w:val="0000CC"/>
                <w:shd w:val="clear" w:color="auto" w:fill="E8F4F7"/>
              </w:rPr>
            </w:rPrChange>
          </w:rPr>
          <w:t>Latent transition analysis: Modeling extensions and an application to peer victimization</w:t>
        </w:r>
        <w:r w:rsidRPr="00A8223B">
          <w:rPr>
            <w:rFonts w:cs="Times New Roman"/>
          </w:rPr>
          <w:fldChar w:fldCharType="end"/>
        </w:r>
        <w:r w:rsidRPr="00A8223B">
          <w:rPr>
            <w:rFonts w:cs="Times New Roman"/>
          </w:rPr>
          <w:t xml:space="preserve">.  </w:t>
        </w:r>
        <w:proofErr w:type="gramStart"/>
        <w:r w:rsidRPr="00A8223B">
          <w:rPr>
            <w:rFonts w:cs="Times New Roman"/>
          </w:rPr>
          <w:t>Doctoral Dissertation.</w:t>
        </w:r>
        <w:proofErr w:type="gramEnd"/>
        <w:r w:rsidRPr="00A8223B">
          <w:rPr>
            <w:rFonts w:cs="Times New Roman"/>
          </w:rPr>
          <w:t xml:space="preserve"> </w:t>
        </w:r>
        <w:proofErr w:type="gramStart"/>
        <w:r w:rsidRPr="00A8223B">
          <w:rPr>
            <w:rFonts w:cs="Times New Roman"/>
          </w:rPr>
          <w:t>University of California, Los Angeles, Los Angeles.</w:t>
        </w:r>
        <w:proofErr w:type="gramEnd"/>
        <w:r w:rsidRPr="00A8223B">
          <w:rPr>
            <w:rFonts w:cs="Times New Roman"/>
          </w:rPr>
          <w:t xml:space="preserve"> </w:t>
        </w:r>
      </w:ins>
    </w:p>
    <w:p w:rsidR="00D13E2E" w:rsidRDefault="00D13E2E" w:rsidP="00D13E2E">
      <w:pPr>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Structural Equation Modeling: A Multidisciplinary Journal, 14, 535–569.</w:t>
      </w:r>
    </w:p>
    <w:p w:rsidR="000663AC" w:rsidRDefault="000663AC" w:rsidP="008C5C92">
      <w:pPr>
        <w:ind w:left="720" w:hanging="720"/>
      </w:pPr>
      <w:r>
        <w:t>Osborne, J., Simon, S., &amp; Collins, S. (2003). Attitudes toward scienc</w:t>
      </w:r>
      <w:r w:rsidR="001B2834">
        <w:t>e</w:t>
      </w:r>
      <w:r>
        <w:t>: A review of the literature and its implications. International Journal of Science Education, 25(9), 1049-1079.</w:t>
      </w:r>
    </w:p>
    <w:p w:rsidR="00D13E2E" w:rsidRDefault="00D13E2E" w:rsidP="00D13E2E">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American Educational Research Journal, 49, 1048–1073.</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profiles of male and female science students in grades six through ten. Science Education, 69, 511–526.</w:t>
      </w:r>
    </w:p>
    <w:p w:rsidR="00337C28" w:rsidRDefault="00337C28" w:rsidP="008C5C92">
      <w:pPr>
        <w:ind w:left="720" w:hanging="720"/>
      </w:pPr>
      <w:proofErr w:type="spellStart"/>
      <w:proofErr w:type="gramStart"/>
      <w:r>
        <w:t>Smail</w:t>
      </w:r>
      <w:proofErr w:type="spellEnd"/>
      <w:r>
        <w:t>, B., &amp; Kelly, A. (1984).</w:t>
      </w:r>
      <w:proofErr w:type="gramEnd"/>
      <w:r>
        <w:t xml:space="preserve"> Sex differences in science and technology among 11 year old</w:t>
      </w:r>
      <w:r w:rsidR="008C5C92">
        <w:t xml:space="preserve"> </w:t>
      </w:r>
      <w:r>
        <w:t>schoolchildren: II – affective. Research in Science &amp; Technology Education, 2, 87–106.</w:t>
      </w:r>
    </w:p>
    <w:p w:rsidR="000663AC" w:rsidRDefault="000663AC" w:rsidP="008C5C92">
      <w:pPr>
        <w:ind w:left="720" w:hanging="720"/>
      </w:pPr>
      <w:proofErr w:type="spellStart"/>
      <w:proofErr w:type="gramStart"/>
      <w:r>
        <w:t>Sundberg</w:t>
      </w:r>
      <w:proofErr w:type="spellEnd"/>
      <w:r>
        <w:t>, M. D., Dini, M. L., &amp; Li, E. (1994).</w:t>
      </w:r>
      <w:proofErr w:type="gramEnd"/>
      <w:r>
        <w:t xml:space="preserve"> Decreasing course content improves student</w:t>
      </w:r>
      <w:r w:rsidR="008C5C92">
        <w:t xml:space="preserve"> </w:t>
      </w:r>
      <w:r>
        <w:t>comprehension of science and attitudes toward science in freshman biology. Journal of</w:t>
      </w:r>
      <w:r w:rsidR="008C5C92">
        <w:t xml:space="preserve"> </w:t>
      </w:r>
      <w:r>
        <w:t>Research in Science Teaching, 31, 679–693.</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Science, 312,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Journal of Research in Science Teaching, 32(4), 387-398.</w:t>
      </w:r>
    </w:p>
    <w:p w:rsidR="00337C28" w:rsidRDefault="00337C28" w:rsidP="008C5C92">
      <w:pPr>
        <w:ind w:left="720" w:hanging="720"/>
      </w:pPr>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ception of four age groups toward science classes, teachers, and the value of science. Science and Education, 70, 355–363.</w:t>
      </w:r>
    </w:p>
    <w:p w:rsidR="00655469" w:rsidRDefault="00655469" w:rsidP="008C5C92">
      <w:pPr>
        <w:ind w:left="720" w:hanging="720"/>
      </w:pPr>
    </w:p>
    <w:p w:rsidR="00655469" w:rsidRDefault="00655469" w:rsidP="008C5C92">
      <w:pPr>
        <w:ind w:left="720" w:hanging="720"/>
      </w:pPr>
    </w:p>
    <w:sectPr w:rsidR="0065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325E2"/>
    <w:rsid w:val="00037C4F"/>
    <w:rsid w:val="00041A49"/>
    <w:rsid w:val="00041E85"/>
    <w:rsid w:val="00045BBF"/>
    <w:rsid w:val="00050BFB"/>
    <w:rsid w:val="00052691"/>
    <w:rsid w:val="00057481"/>
    <w:rsid w:val="00060E8E"/>
    <w:rsid w:val="00061062"/>
    <w:rsid w:val="0006144D"/>
    <w:rsid w:val="0006593C"/>
    <w:rsid w:val="000663AC"/>
    <w:rsid w:val="00066D13"/>
    <w:rsid w:val="00070FCD"/>
    <w:rsid w:val="00072CBA"/>
    <w:rsid w:val="000733A7"/>
    <w:rsid w:val="00074356"/>
    <w:rsid w:val="0007437F"/>
    <w:rsid w:val="000773E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5E2F"/>
    <w:rsid w:val="001D16CE"/>
    <w:rsid w:val="001D6C8D"/>
    <w:rsid w:val="001D7A58"/>
    <w:rsid w:val="001E1319"/>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A7D"/>
    <w:rsid w:val="002707FA"/>
    <w:rsid w:val="00270B0E"/>
    <w:rsid w:val="00271482"/>
    <w:rsid w:val="002813BF"/>
    <w:rsid w:val="0028212C"/>
    <w:rsid w:val="00282A3D"/>
    <w:rsid w:val="0028460E"/>
    <w:rsid w:val="00284D08"/>
    <w:rsid w:val="002919D3"/>
    <w:rsid w:val="00292D99"/>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D7788"/>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22F30"/>
    <w:rsid w:val="00526F86"/>
    <w:rsid w:val="00533D30"/>
    <w:rsid w:val="00535D9A"/>
    <w:rsid w:val="005361C5"/>
    <w:rsid w:val="00537564"/>
    <w:rsid w:val="00537C27"/>
    <w:rsid w:val="00540E2A"/>
    <w:rsid w:val="00544305"/>
    <w:rsid w:val="00545997"/>
    <w:rsid w:val="00545C1A"/>
    <w:rsid w:val="00546161"/>
    <w:rsid w:val="00551CDE"/>
    <w:rsid w:val="005528BE"/>
    <w:rsid w:val="00552C14"/>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A6D4A"/>
    <w:rsid w:val="005B0B95"/>
    <w:rsid w:val="005B1261"/>
    <w:rsid w:val="005B75D9"/>
    <w:rsid w:val="005C0303"/>
    <w:rsid w:val="005C1CC2"/>
    <w:rsid w:val="005C5EB6"/>
    <w:rsid w:val="005C7747"/>
    <w:rsid w:val="005D004C"/>
    <w:rsid w:val="005D1BC7"/>
    <w:rsid w:val="005D5F14"/>
    <w:rsid w:val="005E3E65"/>
    <w:rsid w:val="005E4C0C"/>
    <w:rsid w:val="005E4FC4"/>
    <w:rsid w:val="005E523B"/>
    <w:rsid w:val="005F0A77"/>
    <w:rsid w:val="005F1537"/>
    <w:rsid w:val="005F17C8"/>
    <w:rsid w:val="005F44F5"/>
    <w:rsid w:val="005F46E9"/>
    <w:rsid w:val="005F5D60"/>
    <w:rsid w:val="005F5DC9"/>
    <w:rsid w:val="00600C50"/>
    <w:rsid w:val="006028DA"/>
    <w:rsid w:val="00610996"/>
    <w:rsid w:val="00611E5D"/>
    <w:rsid w:val="00613853"/>
    <w:rsid w:val="00617C75"/>
    <w:rsid w:val="006219CB"/>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1C0C"/>
    <w:rsid w:val="006D22FC"/>
    <w:rsid w:val="006D41CF"/>
    <w:rsid w:val="006D42EA"/>
    <w:rsid w:val="006D566F"/>
    <w:rsid w:val="006E213A"/>
    <w:rsid w:val="006E22BB"/>
    <w:rsid w:val="006E37CA"/>
    <w:rsid w:val="006E53B2"/>
    <w:rsid w:val="006E5BBC"/>
    <w:rsid w:val="006E7827"/>
    <w:rsid w:val="006F017E"/>
    <w:rsid w:val="006F2B8C"/>
    <w:rsid w:val="00700082"/>
    <w:rsid w:val="0070064F"/>
    <w:rsid w:val="007044C5"/>
    <w:rsid w:val="00704D79"/>
    <w:rsid w:val="007052D1"/>
    <w:rsid w:val="007072F9"/>
    <w:rsid w:val="0071301A"/>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B1ABB"/>
    <w:rsid w:val="007B1D09"/>
    <w:rsid w:val="007B5045"/>
    <w:rsid w:val="007B5AB3"/>
    <w:rsid w:val="007B74CC"/>
    <w:rsid w:val="007C132E"/>
    <w:rsid w:val="007C2D7B"/>
    <w:rsid w:val="007C3716"/>
    <w:rsid w:val="007C4BD0"/>
    <w:rsid w:val="007C660E"/>
    <w:rsid w:val="007D4392"/>
    <w:rsid w:val="007D7C19"/>
    <w:rsid w:val="007E2312"/>
    <w:rsid w:val="007E33E2"/>
    <w:rsid w:val="007E3A75"/>
    <w:rsid w:val="007F0C09"/>
    <w:rsid w:val="007F64FD"/>
    <w:rsid w:val="007F796F"/>
    <w:rsid w:val="00800CFA"/>
    <w:rsid w:val="00802188"/>
    <w:rsid w:val="00813DD1"/>
    <w:rsid w:val="00815A48"/>
    <w:rsid w:val="00817408"/>
    <w:rsid w:val="00817854"/>
    <w:rsid w:val="008200F1"/>
    <w:rsid w:val="00821106"/>
    <w:rsid w:val="008211B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4D19"/>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23B"/>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5658"/>
    <w:rsid w:val="00B61928"/>
    <w:rsid w:val="00B6585D"/>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95F"/>
    <w:rsid w:val="00C144C0"/>
    <w:rsid w:val="00C16BCA"/>
    <w:rsid w:val="00C236D3"/>
    <w:rsid w:val="00C242F0"/>
    <w:rsid w:val="00C2792E"/>
    <w:rsid w:val="00C325A2"/>
    <w:rsid w:val="00C34E8C"/>
    <w:rsid w:val="00C35359"/>
    <w:rsid w:val="00C36D35"/>
    <w:rsid w:val="00C3725F"/>
    <w:rsid w:val="00C40121"/>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A192B"/>
    <w:rsid w:val="00DA1EA0"/>
    <w:rsid w:val="00DA66C9"/>
    <w:rsid w:val="00DA67FF"/>
    <w:rsid w:val="00DB1C04"/>
    <w:rsid w:val="00DB5278"/>
    <w:rsid w:val="00DC011B"/>
    <w:rsid w:val="00DC2568"/>
    <w:rsid w:val="00DC2907"/>
    <w:rsid w:val="00DC32DC"/>
    <w:rsid w:val="00DC5596"/>
    <w:rsid w:val="00DD0489"/>
    <w:rsid w:val="00DD0E70"/>
    <w:rsid w:val="00DD64A0"/>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50AE"/>
    <w:rsid w:val="00E56A20"/>
    <w:rsid w:val="00E61BB4"/>
    <w:rsid w:val="00E632EB"/>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F2B5C"/>
    <w:rsid w:val="00EF741F"/>
    <w:rsid w:val="00F02EDE"/>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16C3"/>
    <w:rsid w:val="00F421DC"/>
    <w:rsid w:val="00F440EA"/>
    <w:rsid w:val="00F449C7"/>
    <w:rsid w:val="00F475A5"/>
    <w:rsid w:val="00F47D03"/>
    <w:rsid w:val="00F53AC9"/>
    <w:rsid w:val="00F60083"/>
    <w:rsid w:val="00F601CA"/>
    <w:rsid w:val="00F628F1"/>
    <w:rsid w:val="00F62BD7"/>
    <w:rsid w:val="00F6486F"/>
    <w:rsid w:val="00F80E7F"/>
    <w:rsid w:val="00F824A1"/>
    <w:rsid w:val="00F86600"/>
    <w:rsid w:val="00F90DB3"/>
    <w:rsid w:val="00F949AB"/>
    <w:rsid w:val="00F96729"/>
    <w:rsid w:val="00FA3266"/>
    <w:rsid w:val="00FA336C"/>
    <w:rsid w:val="00FA42EC"/>
    <w:rsid w:val="00FA5530"/>
    <w:rsid w:val="00FA5ADC"/>
    <w:rsid w:val="00FA6555"/>
    <w:rsid w:val="00FA741F"/>
    <w:rsid w:val="00FB17CE"/>
    <w:rsid w:val="00FB1C10"/>
    <w:rsid w:val="00FB1D7E"/>
    <w:rsid w:val="00FB4C3D"/>
    <w:rsid w:val="00FC1110"/>
    <w:rsid w:val="00FC5376"/>
    <w:rsid w:val="00FC7686"/>
    <w:rsid w:val="00FC76DD"/>
    <w:rsid w:val="00FD1CA5"/>
    <w:rsid w:val="00FD279B"/>
    <w:rsid w:val="00FD2D68"/>
    <w:rsid w:val="00FD5A3E"/>
    <w:rsid w:val="00FD6991"/>
    <w:rsid w:val="00FE7265"/>
    <w:rsid w:val="00FE793D"/>
    <w:rsid w:val="00FE7CAA"/>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9E4FD-706A-42EA-886B-20A11D60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Karen</cp:lastModifiedBy>
  <cp:revision>5</cp:revision>
  <dcterms:created xsi:type="dcterms:W3CDTF">2014-01-10T19:33:00Z</dcterms:created>
  <dcterms:modified xsi:type="dcterms:W3CDTF">2014-01-23T22:02:00Z</dcterms:modified>
</cp:coreProperties>
</file>